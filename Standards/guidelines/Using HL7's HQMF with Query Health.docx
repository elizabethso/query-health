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DC5E" w14:textId="77777777" w:rsidR="00A70DEA" w:rsidRDefault="00A70DEA" w:rsidP="00A70DEA">
      <w:pPr>
        <w:pStyle w:val="Heading1"/>
      </w:pPr>
      <w:r>
        <w:t>Introduction</w:t>
      </w:r>
    </w:p>
    <w:p w14:paraId="7D4BCB33" w14:textId="77777777" w:rsidR="00A70DEA" w:rsidRDefault="00A70DEA" w:rsidP="00A70DEA">
      <w:pPr>
        <w:pStyle w:val="Heading2"/>
      </w:pPr>
      <w:r>
        <w:t>Conventions</w:t>
      </w:r>
    </w:p>
    <w:p w14:paraId="5FBF678D" w14:textId="77777777" w:rsidR="00A70DEA" w:rsidRDefault="00A70DEA" w:rsidP="00A70DEA">
      <w:pPr>
        <w:pStyle w:val="Heading3"/>
      </w:pPr>
      <w:r>
        <w:t>Namespaces</w:t>
      </w:r>
    </w:p>
    <w:p w14:paraId="4CF46829" w14:textId="77777777" w:rsidR="00A70DEA" w:rsidRDefault="00A70DEA" w:rsidP="00A70DEA">
      <w:r>
        <w:t>XML examples in this document use the following namespace prefixes.  When no namespace prefix is present, the namespace is assumed to be "urn</w:t>
      </w:r>
      <w:proofErr w:type="gramStart"/>
      <w:r>
        <w:t>:hl7</w:t>
      </w:r>
      <w:proofErr w:type="gramEnd"/>
      <w:r>
        <w:t>-org:v3" which is the HL7 Version 3 namespace used by the HQMF specification.</w:t>
      </w:r>
    </w:p>
    <w:tbl>
      <w:tblPr>
        <w:tblStyle w:val="TableGrid"/>
        <w:tblW w:w="0" w:type="auto"/>
        <w:tblLook w:val="04A0" w:firstRow="1" w:lastRow="0" w:firstColumn="1" w:lastColumn="0" w:noHBand="0" w:noVBand="1"/>
      </w:tblPr>
      <w:tblGrid>
        <w:gridCol w:w="807"/>
        <w:gridCol w:w="1604"/>
        <w:gridCol w:w="1471"/>
      </w:tblGrid>
      <w:tr w:rsidR="00A70DEA" w:rsidRPr="00A70DEA" w14:paraId="4C83A017" w14:textId="77777777" w:rsidTr="00A70DEA">
        <w:tc>
          <w:tcPr>
            <w:tcW w:w="807" w:type="dxa"/>
          </w:tcPr>
          <w:p w14:paraId="574CC1DD" w14:textId="77777777" w:rsidR="00A70DEA" w:rsidRPr="00A70DEA" w:rsidRDefault="00A70DEA" w:rsidP="00173636">
            <w:r>
              <w:t>Prefix</w:t>
            </w:r>
          </w:p>
        </w:tc>
        <w:tc>
          <w:tcPr>
            <w:tcW w:w="1604" w:type="dxa"/>
          </w:tcPr>
          <w:p w14:paraId="36B61460" w14:textId="77777777" w:rsidR="00A70DEA" w:rsidRPr="00A70DEA" w:rsidRDefault="00A70DEA" w:rsidP="00173636">
            <w:r>
              <w:t>Namespace</w:t>
            </w:r>
          </w:p>
        </w:tc>
        <w:tc>
          <w:tcPr>
            <w:tcW w:w="1471" w:type="dxa"/>
          </w:tcPr>
          <w:p w14:paraId="02387F98" w14:textId="77777777" w:rsidR="00A70DEA" w:rsidRPr="00A70DEA" w:rsidRDefault="00A70DEA" w:rsidP="00173636">
            <w:r>
              <w:t>Description</w:t>
            </w:r>
          </w:p>
        </w:tc>
      </w:tr>
      <w:tr w:rsidR="00A70DEA" w:rsidRPr="00A70DEA" w14:paraId="5E069355" w14:textId="77777777" w:rsidTr="00A70DEA">
        <w:tc>
          <w:tcPr>
            <w:tcW w:w="807" w:type="dxa"/>
          </w:tcPr>
          <w:p w14:paraId="70A18332" w14:textId="77777777" w:rsidR="00A70DEA" w:rsidRDefault="00A70DEA" w:rsidP="00173636">
            <w:r>
              <w:t>(none)</w:t>
            </w:r>
          </w:p>
        </w:tc>
        <w:tc>
          <w:tcPr>
            <w:tcW w:w="1604" w:type="dxa"/>
          </w:tcPr>
          <w:p w14:paraId="7F331B22" w14:textId="77777777" w:rsidR="00A70DEA" w:rsidRPr="00A70DEA" w:rsidRDefault="00A70DEA" w:rsidP="00173636">
            <w:r>
              <w:t>urn:hl7-org:v3</w:t>
            </w:r>
          </w:p>
        </w:tc>
        <w:tc>
          <w:tcPr>
            <w:tcW w:w="1471" w:type="dxa"/>
          </w:tcPr>
          <w:p w14:paraId="66A4DEDC" w14:textId="77777777" w:rsidR="00A70DEA" w:rsidRPr="00A70DEA" w:rsidRDefault="00A70DEA" w:rsidP="00173636">
            <w:r>
              <w:t>HQMF</w:t>
            </w:r>
          </w:p>
        </w:tc>
      </w:tr>
      <w:tr w:rsidR="00A70DEA" w:rsidRPr="00A70DEA" w14:paraId="26E121B0" w14:textId="77777777" w:rsidTr="00A70DEA">
        <w:tc>
          <w:tcPr>
            <w:tcW w:w="807" w:type="dxa"/>
          </w:tcPr>
          <w:p w14:paraId="3D4F15EC" w14:textId="77777777" w:rsidR="00A70DEA" w:rsidRPr="00A70DEA" w:rsidRDefault="00A70DEA" w:rsidP="00173636">
            <w:r w:rsidRPr="00A70DEA">
              <w:t>xi:</w:t>
            </w:r>
          </w:p>
        </w:tc>
        <w:tc>
          <w:tcPr>
            <w:tcW w:w="1604" w:type="dxa"/>
          </w:tcPr>
          <w:p w14:paraId="1E08C3BF" w14:textId="77777777" w:rsidR="00A70DEA" w:rsidRPr="00A70DEA" w:rsidRDefault="00A70DEA" w:rsidP="00173636"/>
        </w:tc>
        <w:tc>
          <w:tcPr>
            <w:tcW w:w="1471" w:type="dxa"/>
          </w:tcPr>
          <w:p w14:paraId="514A3507" w14:textId="77777777" w:rsidR="00A70DEA" w:rsidRPr="00A70DEA" w:rsidRDefault="00A70DEA" w:rsidP="00173636">
            <w:proofErr w:type="spellStart"/>
            <w:r w:rsidRPr="00A70DEA">
              <w:t>Xinclude</w:t>
            </w:r>
            <w:proofErr w:type="spellEnd"/>
          </w:p>
        </w:tc>
      </w:tr>
      <w:tr w:rsidR="00A70DEA" w:rsidRPr="00A70DEA" w14:paraId="4A7DF3A9" w14:textId="77777777" w:rsidTr="00A70DEA">
        <w:tc>
          <w:tcPr>
            <w:tcW w:w="807" w:type="dxa"/>
          </w:tcPr>
          <w:p w14:paraId="25D6361B" w14:textId="77777777" w:rsidR="00A70DEA" w:rsidRPr="00A70DEA" w:rsidRDefault="00A70DEA" w:rsidP="00173636">
            <w:proofErr w:type="spellStart"/>
            <w:r w:rsidRPr="00A70DEA">
              <w:t>xsi</w:t>
            </w:r>
            <w:proofErr w:type="spellEnd"/>
            <w:r w:rsidRPr="00A70DEA">
              <w:t>:</w:t>
            </w:r>
          </w:p>
        </w:tc>
        <w:tc>
          <w:tcPr>
            <w:tcW w:w="1604" w:type="dxa"/>
          </w:tcPr>
          <w:p w14:paraId="25E66321" w14:textId="77777777" w:rsidR="00A70DEA" w:rsidRPr="00A70DEA" w:rsidRDefault="00A70DEA" w:rsidP="00173636"/>
        </w:tc>
        <w:tc>
          <w:tcPr>
            <w:tcW w:w="1471" w:type="dxa"/>
          </w:tcPr>
          <w:p w14:paraId="1275C11B" w14:textId="77777777" w:rsidR="00A70DEA" w:rsidRPr="00A70DEA" w:rsidRDefault="00A70DEA" w:rsidP="00173636">
            <w:r w:rsidRPr="00A70DEA">
              <w:t>XML Schema</w:t>
            </w:r>
          </w:p>
        </w:tc>
      </w:tr>
      <w:tr w:rsidR="00A70DEA" w:rsidRPr="00A70DEA" w14:paraId="2E5D006C" w14:textId="77777777" w:rsidTr="00A70DEA">
        <w:tc>
          <w:tcPr>
            <w:tcW w:w="807" w:type="dxa"/>
          </w:tcPr>
          <w:p w14:paraId="5CF985D7" w14:textId="77777777" w:rsidR="00A70DEA" w:rsidRPr="00A70DEA" w:rsidRDefault="00A70DEA" w:rsidP="00173636">
            <w:proofErr w:type="spellStart"/>
            <w:r w:rsidRPr="00A70DEA">
              <w:t>xsl</w:t>
            </w:r>
            <w:proofErr w:type="spellEnd"/>
            <w:r w:rsidRPr="00A70DEA">
              <w:t>:</w:t>
            </w:r>
          </w:p>
        </w:tc>
        <w:tc>
          <w:tcPr>
            <w:tcW w:w="1604" w:type="dxa"/>
          </w:tcPr>
          <w:p w14:paraId="6B907513" w14:textId="77777777" w:rsidR="00A70DEA" w:rsidRPr="00A70DEA" w:rsidRDefault="00A70DEA" w:rsidP="00173636"/>
        </w:tc>
        <w:tc>
          <w:tcPr>
            <w:tcW w:w="1471" w:type="dxa"/>
          </w:tcPr>
          <w:p w14:paraId="1FE8504B" w14:textId="77777777" w:rsidR="00A70DEA" w:rsidRPr="00A70DEA" w:rsidRDefault="00A70DEA" w:rsidP="00173636">
            <w:r w:rsidRPr="00A70DEA">
              <w:t>XSLT</w:t>
            </w:r>
          </w:p>
        </w:tc>
      </w:tr>
    </w:tbl>
    <w:p w14:paraId="40E60B65" w14:textId="77777777" w:rsidR="00A70DEA" w:rsidRPr="00A70DEA" w:rsidRDefault="00A70DEA" w:rsidP="00A70DEA">
      <w:pPr>
        <w:pStyle w:val="Heading1"/>
      </w:pPr>
      <w:r>
        <w:t>Overview</w:t>
      </w:r>
    </w:p>
    <w:p w14:paraId="54500B90" w14:textId="77777777" w:rsidR="002B3341" w:rsidRDefault="00EE3A5D" w:rsidP="00EE3A5D">
      <w:pPr>
        <w:pStyle w:val="Heading2"/>
      </w:pPr>
      <w:r>
        <w:t>Measure Parameters</w:t>
      </w:r>
    </w:p>
    <w:p w14:paraId="1DD88668" w14:textId="03002415" w:rsidR="00483446" w:rsidRPr="00483446" w:rsidRDefault="00483446" w:rsidP="00483446">
      <w:r>
        <w:t>Three parameters impact how a query is evaluated.  These are recorded in the &lt;</w:t>
      </w:r>
      <w:proofErr w:type="spellStart"/>
      <w:r w:rsidR="00BD79FD">
        <w:t>controlVariable</w:t>
      </w:r>
      <w:proofErr w:type="spellEnd"/>
      <w:r>
        <w:t xml:space="preserve">&gt; </w:t>
      </w:r>
      <w:r w:rsidR="00BD79FD">
        <w:t>element of the &lt;</w:t>
      </w:r>
      <w:proofErr w:type="spellStart"/>
      <w:r w:rsidR="00BD79FD">
        <w:t>QualityMeasureDocument</w:t>
      </w:r>
      <w:proofErr w:type="spellEnd"/>
      <w:r w:rsidR="00BD79FD">
        <w:t xml:space="preserve">&gt; </w:t>
      </w:r>
      <w:r>
        <w:t>using the &lt;</w:t>
      </w:r>
      <w:proofErr w:type="spellStart"/>
      <w:r w:rsidR="0019704A">
        <w:t>m</w:t>
      </w:r>
      <w:r w:rsidR="00BD79FD">
        <w:t>easurePeriod</w:t>
      </w:r>
      <w:proofErr w:type="spellEnd"/>
      <w:r>
        <w:t>&gt; element.</w:t>
      </w:r>
      <w:r w:rsidR="0019704A">
        <w:t xml:space="preserve">  The &lt;value&gt; element of the &lt;</w:t>
      </w:r>
      <w:proofErr w:type="spellStart"/>
      <w:r w:rsidR="0019704A">
        <w:t>measurePeriod</w:t>
      </w:r>
      <w:proofErr w:type="spellEnd"/>
      <w:r w:rsidR="0019704A">
        <w:t xml:space="preserve">&gt; is of the IVL_TS data type.  </w:t>
      </w:r>
      <w:commentRangeStart w:id="0"/>
      <w:commentRangeStart w:id="1"/>
      <w:r w:rsidR="0019704A">
        <w:t>To define a query that will later be instantiated</w:t>
      </w:r>
      <w:commentRangeEnd w:id="0"/>
      <w:r w:rsidR="00041C5E">
        <w:rPr>
          <w:rStyle w:val="CommentReference"/>
        </w:rPr>
        <w:commentReference w:id="0"/>
      </w:r>
      <w:commentRangeEnd w:id="1"/>
      <w:r w:rsidR="00205221">
        <w:rPr>
          <w:rStyle w:val="CommentReference"/>
        </w:rPr>
        <w:commentReference w:id="1"/>
      </w:r>
      <w:r w:rsidR="0019704A">
        <w:t xml:space="preserve">, </w:t>
      </w:r>
      <w:ins w:id="2" w:author="Boone, Keith W (GE Healthcare)" w:date="2012-03-21T22:01:00Z">
        <w:r w:rsidR="00205221">
          <w:t xml:space="preserve">only </w:t>
        </w:r>
      </w:ins>
      <w:r w:rsidR="0019704A">
        <w:t xml:space="preserve">the &lt;width&gt; element </w:t>
      </w:r>
      <w:del w:id="3" w:author="Boone, Keith W (GE Healthcare)" w:date="2012-03-21T22:01:00Z">
        <w:r w:rsidR="0019704A" w:rsidDel="00205221">
          <w:delText xml:space="preserve">must </w:delText>
        </w:r>
      </w:del>
      <w:ins w:id="4" w:author="Boone, Keith W (GE Healthcare)" w:date="2012-03-21T22:01:00Z">
        <w:r w:rsidR="00205221">
          <w:t xml:space="preserve">need </w:t>
        </w:r>
      </w:ins>
      <w:r w:rsidR="0019704A">
        <w:t>be specified.  This defines the default width of the time period over which the query is to be performed.</w:t>
      </w:r>
    </w:p>
    <w:p w14:paraId="16A8F743" w14:textId="2828D9A5" w:rsidR="00D3311C" w:rsidRDefault="0019704A" w:rsidP="0019704A">
      <w:commentRangeStart w:id="5"/>
      <w:proofErr w:type="gramStart"/>
      <w:r>
        <w:t xml:space="preserve">When </w:t>
      </w:r>
      <w:del w:id="6" w:author="Boone, Keith W (GE Healthcare)" w:date="2012-03-21T22:01:00Z">
        <w:r w:rsidDel="00205221">
          <w:delText>used as input to a query</w:delText>
        </w:r>
        <w:commentRangeEnd w:id="5"/>
        <w:r w:rsidR="00041C5E" w:rsidDel="00205221">
          <w:rPr>
            <w:rStyle w:val="CommentReference"/>
          </w:rPr>
          <w:commentReference w:id="5"/>
        </w:r>
      </w:del>
      <w:ins w:id="7" w:author="Boone, Keith W (GE Healthcare)" w:date="2012-03-21T22:01:00Z">
        <w:r w:rsidR="00205221">
          <w:t>subsequently instantiated in a query that will be executed</w:t>
        </w:r>
      </w:ins>
      <w:r>
        <w:t>, the &lt;</w:t>
      </w:r>
      <w:proofErr w:type="spellStart"/>
      <w:r>
        <w:t>measurePeriod</w:t>
      </w:r>
      <w:proofErr w:type="spellEnd"/>
      <w:r>
        <w:t>&gt; element must fully specify the time period.</w:t>
      </w:r>
      <w:proofErr w:type="gramEnd"/>
      <w:r>
        <w:t xml:space="preserve">  The &lt;low&gt; and &lt;high&gt; elements </w:t>
      </w:r>
      <w:r w:rsidR="00D3311C">
        <w:t xml:space="preserve">are required, and </w:t>
      </w:r>
      <w:r>
        <w:t xml:space="preserve">must contain values which </w:t>
      </w:r>
      <w:r w:rsidR="00D3311C">
        <w:t xml:space="preserve">indicate </w:t>
      </w:r>
      <w:r>
        <w:t>the start and end dates of the measure period</w:t>
      </w:r>
      <w:r w:rsidR="00D3311C">
        <w:t xml:space="preserve"> respectively</w:t>
      </w:r>
      <w:r>
        <w:t>.  Throughout the query specification</w:t>
      </w:r>
      <w:r w:rsidR="00D3311C">
        <w:t xml:space="preserve"> </w:t>
      </w:r>
      <w:r>
        <w:t xml:space="preserve">the start, end and duration of the measure period are accessible through the variables named </w:t>
      </w:r>
      <w:proofErr w:type="spellStart"/>
      <w:r>
        <w:t>MeasurePeriod.low</w:t>
      </w:r>
      <w:proofErr w:type="spellEnd"/>
      <w:r>
        <w:t xml:space="preserve">, </w:t>
      </w:r>
      <w:proofErr w:type="spellStart"/>
      <w:r>
        <w:t>MeasurePeriod.width</w:t>
      </w:r>
      <w:proofErr w:type="spellEnd"/>
      <w:r>
        <w:t xml:space="preserve"> and </w:t>
      </w:r>
      <w:proofErr w:type="spellStart"/>
      <w:r>
        <w:t>MeasurePeriod.high</w:t>
      </w:r>
      <w:proofErr w:type="spellEnd"/>
      <w:r>
        <w:t xml:space="preserve"> respectively.  </w:t>
      </w:r>
    </w:p>
    <w:p w14:paraId="6B2270A5" w14:textId="77777777" w:rsidR="00D3311C" w:rsidRDefault="0019704A" w:rsidP="0019704A">
      <w:r>
        <w:t>The &lt;</w:t>
      </w:r>
      <w:proofErr w:type="spellStart"/>
      <w:r>
        <w:t>controlVariable</w:t>
      </w:r>
      <w:proofErr w:type="spellEnd"/>
      <w:r>
        <w:t>&gt; element may contain a &lt;</w:t>
      </w:r>
      <w:proofErr w:type="spellStart"/>
      <w:r>
        <w:t>localVariableName</w:t>
      </w:r>
      <w:proofErr w:type="spellEnd"/>
      <w:r>
        <w:t xml:space="preserve">&gt; element, but it must always contain the value </w:t>
      </w:r>
      <w:proofErr w:type="spellStart"/>
      <w:r>
        <w:t>MeasurePeriod</w:t>
      </w:r>
      <w:proofErr w:type="spellEnd"/>
      <w:r>
        <w:t xml:space="preserve"> if it is present.</w:t>
      </w:r>
    </w:p>
    <w:p w14:paraId="234869B2" w14:textId="77777777" w:rsidR="002C3F11" w:rsidRDefault="002C3F11" w:rsidP="002C3F11">
      <w:pPr>
        <w:pStyle w:val="Heading3"/>
      </w:pPr>
      <w:r>
        <w:t>Rationale</w:t>
      </w:r>
    </w:p>
    <w:p w14:paraId="2C0B9FF7" w14:textId="77777777" w:rsidR="002C3F11" w:rsidRPr="002C3F11" w:rsidRDefault="002C3F11" w:rsidP="002C3F11">
      <w:r>
        <w:t>The measure time period affects which elements can possibly be accessed during query, and should be available to systems to enable them to optimize for the time period.</w:t>
      </w:r>
    </w:p>
    <w:p w14:paraId="55049973" w14:textId="77777777" w:rsidR="002C3F11" w:rsidRPr="002C3F11" w:rsidRDefault="002C3F11" w:rsidP="002C3F11">
      <w:pPr>
        <w:pStyle w:val="Heading3"/>
      </w:pPr>
      <w:r>
        <w:t>Examples</w:t>
      </w:r>
    </w:p>
    <w:p w14:paraId="2C7FBF00" w14:textId="4A7CAB6A" w:rsidR="00D3311C" w:rsidRDefault="00D3311C" w:rsidP="0019704A">
      <w:commentRangeStart w:id="8"/>
      <w:r>
        <w:t xml:space="preserve">The example below shows how an HQMF document would define the measure period for a query that </w:t>
      </w:r>
      <w:r w:rsidR="002C3F11">
        <w:t>c</w:t>
      </w:r>
      <w:r>
        <w:t xml:space="preserve">ould be </w:t>
      </w:r>
      <w:r w:rsidR="002C3F11">
        <w:t xml:space="preserve">executed </w:t>
      </w:r>
      <w:r>
        <w:t>at some time in the future.</w:t>
      </w:r>
      <w:r w:rsidR="002C3F11">
        <w:t xml:space="preserve">  The start date and end date for the query are not </w:t>
      </w:r>
      <w:r w:rsidR="002C3F11">
        <w:lastRenderedPageBreak/>
        <w:t>specified because until the query is executed, the values are not known.</w:t>
      </w:r>
      <w:ins w:id="9" w:author="Boone, Keith W (GE Healthcare)" w:date="2012-03-21T22:02:00Z">
        <w:r w:rsidR="00205221">
          <w:t xml:space="preserve">  The width is supplied for reference, so that a new query can be instantiated from the given definition.</w:t>
        </w:r>
      </w:ins>
    </w:p>
    <w:p w14:paraId="3BCF1DE5" w14:textId="77777777" w:rsidR="00D3311C" w:rsidRDefault="00D3311C" w:rsidP="00763F7A">
      <w:pPr>
        <w:pStyle w:val="Code"/>
      </w:pPr>
      <w:r>
        <w:t>&lt;controlVariable&gt;</w:t>
      </w:r>
    </w:p>
    <w:p w14:paraId="13BAAB31" w14:textId="77777777" w:rsidR="00D3311C" w:rsidRDefault="00D3311C" w:rsidP="00763F7A">
      <w:pPr>
        <w:pStyle w:val="Code"/>
      </w:pPr>
      <w:r>
        <w:t xml:space="preserve">  &lt;!-- The following element is purely optional, but if included, must appear as shown below --&gt;</w:t>
      </w:r>
    </w:p>
    <w:p w14:paraId="7B4637D6" w14:textId="77777777" w:rsidR="00D3311C" w:rsidRDefault="00D3311C" w:rsidP="00763F7A">
      <w:pPr>
        <w:pStyle w:val="Code"/>
      </w:pPr>
      <w:r>
        <w:t xml:space="preserve">  &lt;localVariableName&gt;MeasurePeriod&lt;/localVariableName&gt;</w:t>
      </w:r>
    </w:p>
    <w:p w14:paraId="4FD9000E" w14:textId="77777777" w:rsidR="00D3311C" w:rsidRDefault="00D3311C" w:rsidP="00763F7A">
      <w:pPr>
        <w:pStyle w:val="Code"/>
      </w:pPr>
      <w:r>
        <w:t xml:space="preserve">  &lt;measurePeriod&gt;&lt;value&gt;&lt;width value='1' unit='a'/&gt;&lt;/value&gt;&lt;/measurePeriod&gt;</w:t>
      </w:r>
    </w:p>
    <w:p w14:paraId="52E407E7" w14:textId="77777777" w:rsidR="00D3311C" w:rsidRDefault="00D3311C" w:rsidP="00763F7A">
      <w:pPr>
        <w:pStyle w:val="Code"/>
      </w:pPr>
      <w:r>
        <w:t>&lt;/controlVariable&gt;</w:t>
      </w:r>
    </w:p>
    <w:p w14:paraId="11101B90" w14:textId="42324DF5" w:rsidR="00D3311C" w:rsidRDefault="00D3311C" w:rsidP="00D3311C">
      <w:r>
        <w:t>The following example shows how the previously mentioned query must be submitted</w:t>
      </w:r>
      <w:r w:rsidR="002C3F11">
        <w:t xml:space="preserve"> for execution</w:t>
      </w:r>
      <w:r>
        <w:t>.  Note the change in how &lt;</w:t>
      </w:r>
      <w:proofErr w:type="spellStart"/>
      <w:r>
        <w:t>measurePeriod</w:t>
      </w:r>
      <w:proofErr w:type="spellEnd"/>
      <w:r>
        <w:t>&gt; is recorded, using the actual dates appropriate for the query.</w:t>
      </w:r>
      <w:ins w:id="10" w:author="Boone, Keith W (GE Healthcare)" w:date="2012-03-21T22:02:00Z">
        <w:r w:rsidR="00205221">
          <w:t xml:space="preserve">  This is what would actually be sent to perform the query.</w:t>
        </w:r>
      </w:ins>
    </w:p>
    <w:p w14:paraId="31FE1358" w14:textId="77777777" w:rsidR="00D3311C" w:rsidRDefault="00D3311C" w:rsidP="00763F7A">
      <w:pPr>
        <w:pStyle w:val="Code"/>
      </w:pPr>
      <w:r>
        <w:t>&lt;controlVariable&gt;</w:t>
      </w:r>
    </w:p>
    <w:p w14:paraId="7B38DB00" w14:textId="77777777" w:rsidR="00D3311C" w:rsidRDefault="00D3311C" w:rsidP="00763F7A">
      <w:pPr>
        <w:pStyle w:val="Code"/>
      </w:pPr>
      <w:r>
        <w:t xml:space="preserve">  &lt;measurePeriod&gt;</w:t>
      </w:r>
    </w:p>
    <w:p w14:paraId="4F368C81" w14:textId="77777777" w:rsidR="00D3311C" w:rsidRDefault="00D3311C" w:rsidP="00763F7A">
      <w:pPr>
        <w:pStyle w:val="Code"/>
      </w:pPr>
      <w:r>
        <w:t xml:space="preserve">    &lt;value&gt;</w:t>
      </w:r>
    </w:p>
    <w:p w14:paraId="7AB9144A" w14:textId="77777777" w:rsidR="00D3311C" w:rsidRDefault="00D3311C" w:rsidP="00763F7A">
      <w:pPr>
        <w:pStyle w:val="Code"/>
      </w:pPr>
      <w:r>
        <w:t xml:space="preserve">      &lt;low value='20110101'/&gt;</w:t>
      </w:r>
    </w:p>
    <w:p w14:paraId="294C5C83" w14:textId="77777777" w:rsidR="00D3311C" w:rsidRDefault="00D3311C" w:rsidP="00763F7A">
      <w:pPr>
        <w:pStyle w:val="Code"/>
      </w:pPr>
      <w:r>
        <w:t xml:space="preserve">      &lt;high value='20111231'/&gt;</w:t>
      </w:r>
    </w:p>
    <w:p w14:paraId="7185CA5B" w14:textId="77777777" w:rsidR="00D3311C" w:rsidRDefault="00D3311C" w:rsidP="00763F7A">
      <w:pPr>
        <w:pStyle w:val="Code"/>
      </w:pPr>
      <w:r>
        <w:t xml:space="preserve">    &lt;/value&gt;</w:t>
      </w:r>
    </w:p>
    <w:p w14:paraId="34B0EAD0" w14:textId="77777777" w:rsidR="00D3311C" w:rsidRDefault="00D3311C" w:rsidP="00763F7A">
      <w:pPr>
        <w:pStyle w:val="Code"/>
      </w:pPr>
      <w:r>
        <w:t xml:space="preserve">  &lt;/measurePeriod&gt;</w:t>
      </w:r>
    </w:p>
    <w:p w14:paraId="022CFAD1" w14:textId="77777777" w:rsidR="00D3311C" w:rsidRDefault="00D3311C" w:rsidP="00763F7A">
      <w:pPr>
        <w:pStyle w:val="Code"/>
      </w:pPr>
      <w:r>
        <w:t>&lt;/controlVariable&gt;</w:t>
      </w:r>
    </w:p>
    <w:commentRangeEnd w:id="8"/>
    <w:p w14:paraId="129EE1D2" w14:textId="77777777" w:rsidR="00353730" w:rsidRDefault="00041C5E" w:rsidP="00353730">
      <w:pPr>
        <w:pStyle w:val="Heading3"/>
      </w:pPr>
      <w:r>
        <w:rPr>
          <w:rStyle w:val="CommentReference"/>
          <w:rFonts w:asciiTheme="minorHAnsi" w:eastAsiaTheme="minorHAnsi" w:hAnsiTheme="minorHAnsi" w:cstheme="minorBidi"/>
          <w:b w:val="0"/>
          <w:bCs w:val="0"/>
          <w:color w:val="auto"/>
        </w:rPr>
        <w:commentReference w:id="8"/>
      </w:r>
      <w:r w:rsidR="00353730">
        <w:t>Events are Limited to the Measurement Period by Default</w:t>
      </w:r>
    </w:p>
    <w:p w14:paraId="7449EA1D" w14:textId="77777777" w:rsidR="00D17967" w:rsidRDefault="00D17967" w:rsidP="00353730">
      <w:r>
        <w:t xml:space="preserve">The assumption for all query criteria is that the events being considered are limited to those that occur within </w:t>
      </w:r>
      <w:r w:rsidR="00D3311C">
        <w:t xml:space="preserve">the measure period time </w:t>
      </w:r>
      <w:r>
        <w:t>frame unless otherwise indicated.    This time frame is part of the context of the query, and is specified in the measure parameters described above.</w:t>
      </w:r>
    </w:p>
    <w:p w14:paraId="52A74D8D" w14:textId="77777777" w:rsidR="00042556" w:rsidRDefault="00042556" w:rsidP="002C3F11">
      <w:pPr>
        <w:pStyle w:val="Heading4"/>
      </w:pPr>
      <w:r>
        <w:t>Rationale</w:t>
      </w:r>
    </w:p>
    <w:p w14:paraId="7756ED2A" w14:textId="77777777" w:rsidR="00353730" w:rsidRDefault="00D17967" w:rsidP="00353730">
      <w:r>
        <w:t>I</w:t>
      </w:r>
      <w:r w:rsidR="00353730">
        <w:t>n evaluating a query</w:t>
      </w:r>
      <w:r>
        <w:t xml:space="preserve"> a system could search for it </w:t>
      </w:r>
      <w:r w:rsidR="00353730">
        <w:t>over all possible events known</w:t>
      </w:r>
      <w:r>
        <w:t xml:space="preserve"> </w:t>
      </w:r>
      <w:r w:rsidR="00353730">
        <w:t xml:space="preserve">or limit the evaluation to those events </w:t>
      </w:r>
      <w:r>
        <w:t xml:space="preserve">occurring </w:t>
      </w:r>
      <w:r w:rsidR="00353730">
        <w:t xml:space="preserve">within a particular time frame.  </w:t>
      </w:r>
      <w:r w:rsidR="00042556">
        <w:t xml:space="preserve">  </w:t>
      </w:r>
      <w:del w:id="11" w:author="Marc Hadley" w:date="2012-03-21T14:42:00Z">
        <w:r w:rsidR="00042556" w:rsidDel="002F59AA">
          <w:delText xml:space="preserve">It </w:delText>
        </w:r>
      </w:del>
      <w:ins w:id="12" w:author="Marc Hadley" w:date="2012-03-21T14:42:00Z">
        <w:r w:rsidR="002F59AA">
          <w:t xml:space="preserve">For </w:t>
        </w:r>
      </w:ins>
      <w:r w:rsidR="00042556">
        <w:t xml:space="preserve">many queries, it is extremely common to limit the query to events within a specific time frame.  </w:t>
      </w:r>
      <w:r>
        <w:t>Using a default time boundary limits the search space and improves the readability of specifications</w:t>
      </w:r>
      <w:r w:rsidR="00042556">
        <w:t xml:space="preserve"> by avoiding unnecessary repetition of the time context</w:t>
      </w:r>
      <w:r>
        <w:t>.</w:t>
      </w:r>
      <w:r w:rsidR="00042556">
        <w:t xml:space="preserve">  </w:t>
      </w:r>
      <w:r>
        <w:t>An event can be constrained to occur within a time frame different from the default by specifying that time frame (see Timing Constraints).</w:t>
      </w:r>
    </w:p>
    <w:p w14:paraId="5CD56762" w14:textId="77777777" w:rsidR="00FF4468" w:rsidRDefault="00FF4468" w:rsidP="00042556">
      <w:pPr>
        <w:pStyle w:val="Heading2"/>
      </w:pPr>
      <w:r>
        <w:t>Value Sets</w:t>
      </w:r>
    </w:p>
    <w:p w14:paraId="01EBEFA6" w14:textId="77777777" w:rsidR="00835402" w:rsidRPr="00835402" w:rsidRDefault="00835402" w:rsidP="00835402">
      <w:r>
        <w:t>Value sets m</w:t>
      </w:r>
      <w:r w:rsidR="002C3F11">
        <w:t>ay</w:t>
      </w:r>
      <w:r>
        <w:t xml:space="preserve"> be defined in &lt;</w:t>
      </w:r>
      <w:proofErr w:type="spellStart"/>
      <w:r>
        <w:t>valueSet</w:t>
      </w:r>
      <w:proofErr w:type="spellEnd"/>
      <w:r>
        <w:t>&gt; elements appearing beneath the &lt;definition&gt; element of the &lt;</w:t>
      </w:r>
      <w:proofErr w:type="spellStart"/>
      <w:r>
        <w:t>QualityMeasureDocument</w:t>
      </w:r>
      <w:proofErr w:type="spellEnd"/>
      <w:r>
        <w:t>&gt;.</w:t>
      </w:r>
    </w:p>
    <w:p w14:paraId="53556D00" w14:textId="77777777" w:rsidR="00120346" w:rsidRDefault="00120346" w:rsidP="00FF4468">
      <w:r>
        <w:t>The &lt;id&gt; element provides t</w:t>
      </w:r>
      <w:r w:rsidR="00835402">
        <w:t>he identifier for the value set, and is required.</w:t>
      </w:r>
    </w:p>
    <w:p w14:paraId="0F436D9A" w14:textId="77777777" w:rsidR="00835402" w:rsidRDefault="00835402" w:rsidP="00FF4468">
      <w:r>
        <w:t>The &lt;title&gt; element may be present to provide a human readable name for the value set.</w:t>
      </w:r>
    </w:p>
    <w:p w14:paraId="082C9D10" w14:textId="63AB6897" w:rsidR="00205221" w:rsidDel="00205221" w:rsidRDefault="00120346" w:rsidP="00BB5681">
      <w:pPr>
        <w:rPr>
          <w:del w:id="13" w:author="Boone, Keith W (GE Healthcare)" w:date="2012-03-21T22:08:00Z"/>
        </w:rPr>
      </w:pPr>
      <w:commentRangeStart w:id="14"/>
      <w:commentRangeStart w:id="15"/>
      <w:r>
        <w:t>The &lt;text&gt; element if present contains either an XML representation of a value set according to the schema used with IHE SVS profile, or a reference to a URL endpoint where that XML can be retrieved, or both.</w:t>
      </w:r>
      <w:commentRangeEnd w:id="14"/>
      <w:r w:rsidR="002F59AA">
        <w:rPr>
          <w:rStyle w:val="CommentReference"/>
        </w:rPr>
        <w:commentReference w:id="14"/>
      </w:r>
      <w:ins w:id="16" w:author="Boone, Keith W (GE Healthcare)" w:date="2012-03-21T22:03:00Z">
        <w:r w:rsidR="00205221">
          <w:t xml:space="preserve"> </w:t>
        </w:r>
      </w:ins>
      <w:commentRangeEnd w:id="15"/>
      <w:ins w:id="17" w:author="Boone, Keith W (GE Healthcare)" w:date="2012-03-21T22:11:00Z">
        <w:r w:rsidR="00BB5681">
          <w:rPr>
            <w:rStyle w:val="CommentReference"/>
          </w:rPr>
          <w:commentReference w:id="15"/>
        </w:r>
      </w:ins>
    </w:p>
    <w:p w14:paraId="5B2CF6A2" w14:textId="77777777" w:rsidR="00120346" w:rsidRDefault="00120346" w:rsidP="00FF4468">
      <w:pPr>
        <w:rPr>
          <w:ins w:id="18" w:author="Boone, Keith W (GE Healthcare)" w:date="2012-03-21T22:08:00Z"/>
        </w:rPr>
      </w:pPr>
      <w:r>
        <w:t>The &lt;value&gt; elements, if present, each contain a single code value appearing in the value set.</w:t>
      </w:r>
    </w:p>
    <w:p w14:paraId="3DF6AC1F" w14:textId="77777777" w:rsidR="00205221" w:rsidRDefault="00205221" w:rsidP="00FF4468"/>
    <w:p w14:paraId="66FE800A" w14:textId="77777777" w:rsidR="002C3F11" w:rsidRDefault="002C3F11" w:rsidP="002C3F11">
      <w:pPr>
        <w:pStyle w:val="Heading3"/>
      </w:pPr>
      <w:r>
        <w:lastRenderedPageBreak/>
        <w:t>Rationale</w:t>
      </w:r>
    </w:p>
    <w:p w14:paraId="4C82DBA5" w14:textId="77777777" w:rsidR="00835402" w:rsidRDefault="00835402" w:rsidP="00835402">
      <w:r>
        <w:t xml:space="preserve">Queries often need to select patients based on enumerated features </w:t>
      </w:r>
      <w:r w:rsidR="002C3F11">
        <w:t xml:space="preserve">of </w:t>
      </w:r>
      <w:r>
        <w:t xml:space="preserve">demographics, encounters, </w:t>
      </w:r>
      <w:proofErr w:type="gramStart"/>
      <w:r>
        <w:t xml:space="preserve">medications  </w:t>
      </w:r>
      <w:r w:rsidR="002C3F11">
        <w:t>or</w:t>
      </w:r>
      <w:proofErr w:type="gramEnd"/>
      <w:r w:rsidR="002C3F11">
        <w:t xml:space="preserve"> other criterion </w:t>
      </w:r>
      <w:r>
        <w:t xml:space="preserve">that span a range of coded values.   In order to fully specify the query, the contents of these value sets must be accessible to the information systems performing the query.  </w:t>
      </w:r>
    </w:p>
    <w:p w14:paraId="533124E1" w14:textId="77777777" w:rsidR="002C3F11" w:rsidRDefault="002C3F11" w:rsidP="002C3F11">
      <w:pPr>
        <w:pStyle w:val="Heading3"/>
      </w:pPr>
      <w:r>
        <w:t>Examples</w:t>
      </w:r>
    </w:p>
    <w:p w14:paraId="1F60A0B6" w14:textId="77777777" w:rsidR="00120346" w:rsidRDefault="00120346" w:rsidP="00FF4468">
      <w:r>
        <w:t>The example below shows a value set being defined internally within the query.</w:t>
      </w:r>
    </w:p>
    <w:p w14:paraId="590218D8" w14:textId="77777777" w:rsidR="00120346" w:rsidRDefault="00120346" w:rsidP="00763F7A">
      <w:pPr>
        <w:pStyle w:val="Code"/>
      </w:pPr>
      <w:commentRangeStart w:id="19"/>
      <w:commentRangeStart w:id="20"/>
      <w:commentRangeStart w:id="21"/>
      <w:r>
        <w:t>&lt;definition&gt;</w:t>
      </w:r>
    </w:p>
    <w:p w14:paraId="407FEF2F" w14:textId="77777777" w:rsidR="00120346" w:rsidRDefault="00120346" w:rsidP="00763F7A">
      <w:pPr>
        <w:pStyle w:val="Code"/>
      </w:pPr>
      <w:r>
        <w:t xml:space="preserve">  &lt;valueSet&gt;</w:t>
      </w:r>
    </w:p>
    <w:p w14:paraId="0707BA51" w14:textId="77777777" w:rsidR="00120346" w:rsidRDefault="00120346" w:rsidP="00763F7A">
      <w:pPr>
        <w:pStyle w:val="Code"/>
      </w:pPr>
      <w:r>
        <w:t xml:space="preserve">    &lt;id root='</w:t>
      </w:r>
      <w:r w:rsidR="00AD68A9" w:rsidRPr="00120346">
        <w:t>1.2.840.10008.6.1.3</w:t>
      </w:r>
      <w:r w:rsidR="00AD68A9">
        <w:t>08</w:t>
      </w:r>
      <w:r>
        <w:t>'/&gt;</w:t>
      </w:r>
    </w:p>
    <w:p w14:paraId="4E83598A" w14:textId="77777777" w:rsidR="00835402" w:rsidRDefault="00835402" w:rsidP="00763F7A">
      <w:pPr>
        <w:pStyle w:val="Code"/>
      </w:pPr>
      <w:r>
        <w:t xml:space="preserve">    &lt;title&gt;</w:t>
      </w:r>
      <w:r w:rsidRPr="00835402">
        <w:t>Common Anatomic Regions Context ID 4031</w:t>
      </w:r>
      <w:r>
        <w:t>&lt;/title&gt;</w:t>
      </w:r>
    </w:p>
    <w:p w14:paraId="200EF21B" w14:textId="77777777" w:rsidR="00835402" w:rsidRPr="00AD68A9" w:rsidRDefault="00835402" w:rsidP="00763F7A">
      <w:pPr>
        <w:pStyle w:val="Code"/>
      </w:pPr>
      <w:r w:rsidRPr="00AD68A9">
        <w:t xml:space="preserve">    &lt;</w:t>
      </w:r>
      <w:r>
        <w:t>value</w:t>
      </w:r>
      <w:r w:rsidRPr="00AD68A9">
        <w:t xml:space="preserve"> code="T-D4000" displayName="Abdomen"</w:t>
      </w:r>
      <w:r>
        <w:t xml:space="preserve"> </w:t>
      </w:r>
      <w:r w:rsidRPr="00AD68A9">
        <w:t>codeSystem="2.16.840.1.113883.6.5"/&gt;</w:t>
      </w:r>
    </w:p>
    <w:p w14:paraId="786AA9A8" w14:textId="77777777" w:rsidR="00835402" w:rsidRPr="00AD68A9" w:rsidRDefault="00835402" w:rsidP="00763F7A">
      <w:pPr>
        <w:pStyle w:val="Code"/>
      </w:pPr>
      <w:r w:rsidRPr="00AD68A9">
        <w:t xml:space="preserve">    &lt;</w:t>
      </w:r>
      <w:r>
        <w:t>value</w:t>
      </w:r>
      <w:r w:rsidRPr="00AD68A9">
        <w:t xml:space="preserve"> code="R-FAB57" displayName="Abdomen and Pelvis"</w:t>
      </w:r>
      <w:r>
        <w:t xml:space="preserve"> </w:t>
      </w:r>
      <w:r w:rsidRPr="00AD68A9">
        <w:t>codeSystem="2.16.840.1.113883.6.5"/&gt;</w:t>
      </w:r>
    </w:p>
    <w:p w14:paraId="2EFB868C" w14:textId="77777777" w:rsidR="00835402" w:rsidRPr="00AD68A9" w:rsidRDefault="00835402" w:rsidP="00763F7A">
      <w:pPr>
        <w:pStyle w:val="Code"/>
      </w:pPr>
      <w:r w:rsidRPr="00AD68A9">
        <w:t xml:space="preserve">    &lt;</w:t>
      </w:r>
      <w:r>
        <w:t>value</w:t>
      </w:r>
      <w:r w:rsidRPr="00AD68A9">
        <w:t xml:space="preserve"> code="T-15750" displayName="Ankle joint"</w:t>
      </w:r>
      <w:r>
        <w:t xml:space="preserve"> </w:t>
      </w:r>
      <w:r w:rsidRPr="00AD68A9">
        <w:t>codeSystem="2.16.840.1.113883.6.5"/&gt;</w:t>
      </w:r>
    </w:p>
    <w:p w14:paraId="02656DB9" w14:textId="77777777" w:rsidR="00835402" w:rsidRPr="00AD68A9" w:rsidRDefault="00835402" w:rsidP="00763F7A">
      <w:pPr>
        <w:pStyle w:val="Code"/>
      </w:pPr>
      <w:r w:rsidRPr="00AD68A9">
        <w:t xml:space="preserve">    &lt;</w:t>
      </w:r>
      <w:r>
        <w:t>value</w:t>
      </w:r>
      <w:r w:rsidRPr="00AD68A9">
        <w:t xml:space="preserve"> code="T-280A0" displayName="Apex of Lung"</w:t>
      </w:r>
      <w:r>
        <w:t xml:space="preserve"> </w:t>
      </w:r>
      <w:r w:rsidRPr="00AD68A9">
        <w:t>codeSystem="2.16.840.1.113883.6.5"/&gt;</w:t>
      </w:r>
    </w:p>
    <w:p w14:paraId="082F02EA" w14:textId="77777777" w:rsidR="00835402" w:rsidRPr="00AD68A9" w:rsidRDefault="00835402" w:rsidP="00763F7A">
      <w:pPr>
        <w:pStyle w:val="Code"/>
      </w:pPr>
      <w:r w:rsidRPr="00AD68A9">
        <w:t xml:space="preserve">    &lt;</w:t>
      </w:r>
      <w:r>
        <w:t>value</w:t>
      </w:r>
      <w:r w:rsidRPr="00AD68A9">
        <w:t xml:space="preserve"> code="T-D8200" displayName="Arm"</w:t>
      </w:r>
      <w:r>
        <w:t xml:space="preserve"> </w:t>
      </w:r>
      <w:r w:rsidRPr="00AD68A9">
        <w:t>codeSystem="2.16.840.1.113883.6.5"/&gt;</w:t>
      </w:r>
    </w:p>
    <w:p w14:paraId="0E8F8109" w14:textId="77777777" w:rsidR="00835402" w:rsidRPr="00AD68A9" w:rsidRDefault="00835402" w:rsidP="00763F7A">
      <w:pPr>
        <w:pStyle w:val="Code"/>
      </w:pPr>
      <w:r w:rsidRPr="00AD68A9">
        <w:t xml:space="preserve">    &lt;</w:t>
      </w:r>
      <w:r>
        <w:t>value</w:t>
      </w:r>
      <w:r w:rsidRPr="00AD68A9">
        <w:t xml:space="preserve"> code="T-60610" displayName="Bile Duct"</w:t>
      </w:r>
      <w:r>
        <w:t xml:space="preserve"> </w:t>
      </w:r>
      <w:r w:rsidRPr="00AD68A9">
        <w:t>codeSystem="2.16.840.1.113883.6.5"/&gt;</w:t>
      </w:r>
    </w:p>
    <w:p w14:paraId="3255FF51" w14:textId="77777777" w:rsidR="00835402" w:rsidRPr="00AD68A9" w:rsidRDefault="00835402" w:rsidP="00763F7A">
      <w:pPr>
        <w:pStyle w:val="Code"/>
      </w:pPr>
      <w:r w:rsidRPr="00AD68A9">
        <w:t xml:space="preserve">    &lt;</w:t>
      </w:r>
      <w:r>
        <w:t>value</w:t>
      </w:r>
      <w:r w:rsidRPr="00AD68A9">
        <w:t xml:space="preserve"> code="T-74000" displayName="Bladder"</w:t>
      </w:r>
      <w:r>
        <w:t xml:space="preserve"> </w:t>
      </w:r>
      <w:r w:rsidRPr="00AD68A9">
        <w:t>codeSystem="2.16.840.1.113883.6.5"/&gt;</w:t>
      </w:r>
    </w:p>
    <w:p w14:paraId="283094D7" w14:textId="77777777" w:rsidR="00835402" w:rsidRPr="00AD68A9" w:rsidRDefault="00835402" w:rsidP="00763F7A">
      <w:pPr>
        <w:pStyle w:val="Code"/>
      </w:pPr>
      <w:r w:rsidRPr="00AD68A9">
        <w:t xml:space="preserve">    &lt;</w:t>
      </w:r>
      <w:r>
        <w:t>value</w:t>
      </w:r>
      <w:r w:rsidRPr="00AD68A9">
        <w:t xml:space="preserve"> code="T-04000" displayName="Breast"</w:t>
      </w:r>
      <w:r>
        <w:t xml:space="preserve"> </w:t>
      </w:r>
      <w:r w:rsidRPr="00AD68A9">
        <w:t>codeSystem="2.16.840.1.113883.6.5"/&gt;</w:t>
      </w:r>
    </w:p>
    <w:p w14:paraId="6ACAC618" w14:textId="77777777" w:rsidR="00835402" w:rsidRPr="00AD68A9" w:rsidRDefault="00835402" w:rsidP="00763F7A">
      <w:pPr>
        <w:pStyle w:val="Code"/>
      </w:pPr>
      <w:r w:rsidRPr="00AD68A9">
        <w:t xml:space="preserve">    &lt;</w:t>
      </w:r>
      <w:r>
        <w:t>value</w:t>
      </w:r>
      <w:r w:rsidRPr="00AD68A9">
        <w:t xml:space="preserve"> code="T-26000" displayName="Bronchus"</w:t>
      </w:r>
      <w:r>
        <w:t xml:space="preserve"> </w:t>
      </w:r>
      <w:r w:rsidRPr="00AD68A9">
        <w:t>codeSystem="2.16.840.1.113883.6.5"/&gt;</w:t>
      </w:r>
    </w:p>
    <w:p w14:paraId="001E81F1" w14:textId="77777777" w:rsidR="00835402" w:rsidRPr="00AD68A9" w:rsidRDefault="00835402" w:rsidP="00763F7A">
      <w:pPr>
        <w:pStyle w:val="Code"/>
      </w:pPr>
      <w:r w:rsidRPr="00AD68A9">
        <w:t xml:space="preserve">    &lt;</w:t>
      </w:r>
      <w:r>
        <w:t>value</w:t>
      </w:r>
      <w:r w:rsidRPr="00AD68A9">
        <w:t xml:space="preserve"> code="T-12770" displayName="Calcaneus"</w:t>
      </w:r>
      <w:r>
        <w:t xml:space="preserve"> </w:t>
      </w:r>
      <w:r w:rsidRPr="00AD68A9">
        <w:t>codeSystem="2.16.840.1.113883.6.5"/&gt;</w:t>
      </w:r>
    </w:p>
    <w:p w14:paraId="2D6BB61F" w14:textId="77777777" w:rsidR="00835402" w:rsidRPr="00AD68A9" w:rsidRDefault="00835402" w:rsidP="00763F7A">
      <w:pPr>
        <w:pStyle w:val="Code"/>
      </w:pPr>
      <w:r w:rsidRPr="00AD68A9">
        <w:t xml:space="preserve">    &lt;</w:t>
      </w:r>
      <w:r>
        <w:t>value</w:t>
      </w:r>
      <w:r w:rsidRPr="00AD68A9">
        <w:t xml:space="preserve"> code="T-11501" displayName="Cervical spine"</w:t>
      </w:r>
      <w:r>
        <w:t xml:space="preserve"> </w:t>
      </w:r>
      <w:r w:rsidRPr="00AD68A9">
        <w:t>codeSystem="2.16.840.1.113883.6.5"/&gt;</w:t>
      </w:r>
    </w:p>
    <w:p w14:paraId="18368640" w14:textId="77777777" w:rsidR="00120346" w:rsidRDefault="00120346" w:rsidP="00763F7A">
      <w:pPr>
        <w:pStyle w:val="Code"/>
      </w:pPr>
      <w:r>
        <w:t xml:space="preserve">  &lt;/valueSet&gt;</w:t>
      </w:r>
    </w:p>
    <w:p w14:paraId="7EC915F2" w14:textId="77777777" w:rsidR="00120346" w:rsidRDefault="00120346" w:rsidP="00763F7A">
      <w:pPr>
        <w:pStyle w:val="Code"/>
      </w:pPr>
      <w:r>
        <w:t>&lt;/definition&gt;</w:t>
      </w:r>
      <w:commentRangeEnd w:id="21"/>
      <w:r w:rsidR="00BB5681">
        <w:rPr>
          <w:rStyle w:val="CommentReference"/>
          <w:rFonts w:asciiTheme="minorHAnsi" w:hAnsiTheme="minorHAnsi" w:cstheme="minorBidi"/>
          <w:noProof w:val="0"/>
        </w:rPr>
        <w:commentReference w:id="21"/>
      </w:r>
    </w:p>
    <w:commentRangeEnd w:id="19"/>
    <w:commentRangeEnd w:id="20"/>
    <w:p w14:paraId="035BD6CF" w14:textId="77777777" w:rsidR="00120346" w:rsidRDefault="006D1AC3" w:rsidP="00120346">
      <w:r>
        <w:rPr>
          <w:rStyle w:val="CommentReference"/>
        </w:rPr>
        <w:commentReference w:id="19"/>
      </w:r>
      <w:r w:rsidR="002F59AA">
        <w:rPr>
          <w:rStyle w:val="CommentReference"/>
        </w:rPr>
        <w:commentReference w:id="20"/>
      </w:r>
      <w:r w:rsidR="00120346">
        <w:t xml:space="preserve">The example below shows a value set </w:t>
      </w:r>
      <w:r w:rsidR="00AD68A9">
        <w:t xml:space="preserve">source </w:t>
      </w:r>
      <w:r w:rsidR="00120346">
        <w:t xml:space="preserve">being </w:t>
      </w:r>
      <w:r w:rsidR="00AD68A9">
        <w:t>identified using SVS</w:t>
      </w:r>
      <w:r w:rsidR="00120346">
        <w:t>.</w:t>
      </w:r>
    </w:p>
    <w:p w14:paraId="754C7A45" w14:textId="77777777" w:rsidR="00120346" w:rsidRDefault="00120346" w:rsidP="00763F7A">
      <w:pPr>
        <w:pStyle w:val="Code"/>
      </w:pPr>
      <w:r>
        <w:t>&lt;definition&gt;</w:t>
      </w:r>
    </w:p>
    <w:p w14:paraId="11FB9651" w14:textId="77777777" w:rsidR="00120346" w:rsidRDefault="00120346" w:rsidP="00763F7A">
      <w:pPr>
        <w:pStyle w:val="Code"/>
      </w:pPr>
      <w:r>
        <w:t xml:space="preserve">  &lt;valueSet&gt;</w:t>
      </w:r>
    </w:p>
    <w:p w14:paraId="7BC24E9B" w14:textId="77777777" w:rsidR="00120346" w:rsidRDefault="00120346" w:rsidP="00763F7A">
      <w:pPr>
        <w:pStyle w:val="Code"/>
      </w:pPr>
      <w:r>
        <w:t xml:space="preserve">    &lt;id root='</w:t>
      </w:r>
      <w:r w:rsidR="00AD68A9" w:rsidRPr="00120346">
        <w:t>1.2.840.10008.6.1.3</w:t>
      </w:r>
      <w:r w:rsidR="00AD68A9">
        <w:t>08</w:t>
      </w:r>
      <w:r>
        <w:t>'/&gt;</w:t>
      </w:r>
    </w:p>
    <w:p w14:paraId="684E7E73" w14:textId="77777777" w:rsidR="00AD68A9" w:rsidRDefault="00120346" w:rsidP="00763F7A">
      <w:pPr>
        <w:pStyle w:val="Code"/>
      </w:pPr>
      <w:r>
        <w:t xml:space="preserve">    &lt;text&gt;</w:t>
      </w:r>
      <w:r w:rsidR="00AD68A9">
        <w:t>&lt;</w:t>
      </w:r>
    </w:p>
    <w:p w14:paraId="26560295" w14:textId="77777777" w:rsidR="00AD68A9" w:rsidRDefault="00AD68A9" w:rsidP="00763F7A">
      <w:pPr>
        <w:pStyle w:val="Code"/>
      </w:pPr>
      <w:r>
        <w:t xml:space="preserve">      </w:t>
      </w:r>
      <w:r w:rsidR="00120346">
        <w:t>reference value='</w:t>
      </w:r>
      <w:r w:rsidR="00120346" w:rsidRPr="00120346">
        <w:t>https://example.com/RetrieveValueSet?id=1.2.840.10008.6.1.3</w:t>
      </w:r>
      <w:r w:rsidR="00120346">
        <w:t>'/</w:t>
      </w:r>
    </w:p>
    <w:p w14:paraId="4CADCAD2" w14:textId="77777777" w:rsidR="00120346" w:rsidRDefault="00AD68A9" w:rsidP="00763F7A">
      <w:pPr>
        <w:pStyle w:val="Code"/>
      </w:pPr>
      <w:r>
        <w:t xml:space="preserve">    </w:t>
      </w:r>
      <w:r w:rsidR="00120346">
        <w:t>&gt;&lt;/text&gt;</w:t>
      </w:r>
    </w:p>
    <w:p w14:paraId="424AB913" w14:textId="77777777" w:rsidR="00120346" w:rsidRDefault="00120346" w:rsidP="00763F7A">
      <w:pPr>
        <w:pStyle w:val="Code"/>
      </w:pPr>
      <w:r>
        <w:t xml:space="preserve">  &lt;/valueSet&gt;</w:t>
      </w:r>
    </w:p>
    <w:p w14:paraId="47AADF20" w14:textId="77777777" w:rsidR="00120346" w:rsidRDefault="00120346" w:rsidP="00763F7A">
      <w:pPr>
        <w:pStyle w:val="Code"/>
      </w:pPr>
      <w:r>
        <w:t>&lt;/definition&gt;</w:t>
      </w:r>
    </w:p>
    <w:p w14:paraId="013EA492" w14:textId="77777777" w:rsidR="00AD68A9" w:rsidRDefault="00AD68A9" w:rsidP="00AD68A9">
      <w:r>
        <w:t>The last example below shows a value set source being identified using the SVS schema.</w:t>
      </w:r>
    </w:p>
    <w:p w14:paraId="5B3C35A0" w14:textId="77777777" w:rsidR="00AD68A9" w:rsidRDefault="00AD68A9" w:rsidP="00763F7A">
      <w:pPr>
        <w:pStyle w:val="Code"/>
      </w:pPr>
      <w:r>
        <w:t>&lt;definition&gt;</w:t>
      </w:r>
    </w:p>
    <w:p w14:paraId="2FE22AFF" w14:textId="77777777" w:rsidR="00AD68A9" w:rsidRDefault="00AD68A9" w:rsidP="00763F7A">
      <w:pPr>
        <w:pStyle w:val="Code"/>
      </w:pPr>
      <w:r>
        <w:t xml:space="preserve">  &lt;valueSet&gt;</w:t>
      </w:r>
    </w:p>
    <w:p w14:paraId="12983ED9" w14:textId="77777777" w:rsidR="00AD68A9" w:rsidRDefault="00AD68A9" w:rsidP="00763F7A">
      <w:pPr>
        <w:pStyle w:val="Code"/>
      </w:pPr>
      <w:r>
        <w:t xml:space="preserve">    &lt;id root='</w:t>
      </w:r>
      <w:r w:rsidRPr="00120346">
        <w:t>1.2.840.10008.6.1.3</w:t>
      </w:r>
      <w:r>
        <w:t>08'/&gt;</w:t>
      </w:r>
    </w:p>
    <w:p w14:paraId="75AFC5DF" w14:textId="77777777" w:rsidR="00835402" w:rsidRDefault="00AD68A9" w:rsidP="00763F7A">
      <w:pPr>
        <w:pStyle w:val="Code"/>
      </w:pPr>
      <w:r>
        <w:t xml:space="preserve">    &lt;text</w:t>
      </w:r>
      <w:r w:rsidRPr="00AD68A9">
        <w:t>&gt;</w:t>
      </w:r>
      <w:r w:rsidR="00835402">
        <w:t>&lt;</w:t>
      </w:r>
    </w:p>
    <w:p w14:paraId="7347014E" w14:textId="77777777" w:rsidR="00835402" w:rsidRDefault="00835402" w:rsidP="00763F7A">
      <w:pPr>
        <w:pStyle w:val="Code"/>
      </w:pPr>
      <w:r>
        <w:t xml:space="preserve">      reference value='</w:t>
      </w:r>
      <w:r w:rsidRPr="00120346">
        <w:t>https://example.com/RetrieveValueSet?id=1.2.840.10008.6.1.3</w:t>
      </w:r>
      <w:r>
        <w:t>'/</w:t>
      </w:r>
    </w:p>
    <w:p w14:paraId="060A12F0" w14:textId="77777777" w:rsidR="00835402" w:rsidRDefault="00835402" w:rsidP="00763F7A">
      <w:pPr>
        <w:pStyle w:val="Code"/>
      </w:pPr>
      <w:r>
        <w:t xml:space="preserve">    &gt;</w:t>
      </w:r>
    </w:p>
    <w:p w14:paraId="4B852F91" w14:textId="77777777" w:rsidR="00835402" w:rsidRDefault="00835402" w:rsidP="00763F7A">
      <w:pPr>
        <w:pStyle w:val="Code"/>
      </w:pPr>
      <w:r>
        <w:t xml:space="preserve">    &lt;RetrieveValueSetResponse xmlns="urn:ihe:iti:svs:2008"&gt;</w:t>
      </w:r>
    </w:p>
    <w:p w14:paraId="4F7EB839" w14:textId="77777777" w:rsidR="00835402" w:rsidRDefault="00835402" w:rsidP="00763F7A">
      <w:pPr>
        <w:pStyle w:val="Code"/>
      </w:pPr>
      <w:r>
        <w:t xml:space="preserve">    &lt;ValueSet id="1.2.840.10008.6.1.308" displayName="Common Anatomic Regions Context ID 4031"</w:t>
      </w:r>
    </w:p>
    <w:p w14:paraId="4B6E47C9" w14:textId="77777777" w:rsidR="00835402" w:rsidRDefault="00835402" w:rsidP="00763F7A">
      <w:pPr>
        <w:pStyle w:val="Code"/>
      </w:pPr>
      <w:r>
        <w:t xml:space="preserve">     version="20061023"&gt;</w:t>
      </w:r>
    </w:p>
    <w:p w14:paraId="60C4C521" w14:textId="77777777" w:rsidR="00AD68A9" w:rsidRPr="00AD68A9" w:rsidRDefault="00835402" w:rsidP="00763F7A">
      <w:pPr>
        <w:pStyle w:val="Code"/>
      </w:pPr>
      <w:r>
        <w:t xml:space="preserve">    </w:t>
      </w:r>
      <w:r w:rsidR="00AD68A9" w:rsidRPr="00AD68A9">
        <w:t>&lt;ConceptList xml:lang="en-US"&gt;</w:t>
      </w:r>
    </w:p>
    <w:p w14:paraId="77CB7E64" w14:textId="77777777" w:rsidR="00835402" w:rsidRPr="00AD68A9" w:rsidRDefault="00835402" w:rsidP="00763F7A">
      <w:pPr>
        <w:pStyle w:val="Code"/>
      </w:pPr>
      <w:r w:rsidRPr="00AD68A9">
        <w:t xml:space="preserve">    &lt;</w:t>
      </w:r>
      <w:r>
        <w:t>Concept</w:t>
      </w:r>
      <w:r w:rsidRPr="00AD68A9">
        <w:t xml:space="preserve"> code="T-D4000" displayName="Abdomen"</w:t>
      </w:r>
      <w:r>
        <w:t xml:space="preserve"> </w:t>
      </w:r>
      <w:r w:rsidRPr="00AD68A9">
        <w:t>codeSystem="2.16.840.1.113883.6.5"/&gt;</w:t>
      </w:r>
    </w:p>
    <w:p w14:paraId="54BCC8C0" w14:textId="77777777" w:rsidR="00835402" w:rsidRPr="00AD68A9" w:rsidRDefault="00835402" w:rsidP="00763F7A">
      <w:pPr>
        <w:pStyle w:val="Code"/>
      </w:pPr>
      <w:r w:rsidRPr="00AD68A9">
        <w:t xml:space="preserve">    &lt;</w:t>
      </w:r>
      <w:r>
        <w:t>Concept</w:t>
      </w:r>
      <w:r w:rsidRPr="00AD68A9">
        <w:t xml:space="preserve"> code="R-FAB57" displayName="Abdomen and Pelvis"</w:t>
      </w:r>
      <w:r>
        <w:t xml:space="preserve"> </w:t>
      </w:r>
      <w:r w:rsidRPr="00AD68A9">
        <w:t>codeSystem="2.16.840.1.113883.6.5"/&gt;</w:t>
      </w:r>
    </w:p>
    <w:p w14:paraId="696E427E" w14:textId="77777777" w:rsidR="00835402" w:rsidRPr="00AD68A9" w:rsidRDefault="00835402" w:rsidP="00763F7A">
      <w:pPr>
        <w:pStyle w:val="Code"/>
      </w:pPr>
      <w:r w:rsidRPr="00AD68A9">
        <w:t xml:space="preserve">    &lt;</w:t>
      </w:r>
      <w:r>
        <w:t>Concept</w:t>
      </w:r>
      <w:r w:rsidRPr="00AD68A9">
        <w:t xml:space="preserve"> code="T-15750" displayName="Ankle joint"</w:t>
      </w:r>
      <w:r>
        <w:t xml:space="preserve"> </w:t>
      </w:r>
      <w:r w:rsidRPr="00AD68A9">
        <w:t>codeSystem="2.16.840.1.113883.6.5"/&gt;</w:t>
      </w:r>
    </w:p>
    <w:p w14:paraId="45F9C652" w14:textId="77777777" w:rsidR="00835402" w:rsidRPr="00AD68A9" w:rsidRDefault="00835402" w:rsidP="00763F7A">
      <w:pPr>
        <w:pStyle w:val="Code"/>
      </w:pPr>
      <w:r w:rsidRPr="00AD68A9">
        <w:t xml:space="preserve">    &lt;</w:t>
      </w:r>
      <w:r>
        <w:t>Concept</w:t>
      </w:r>
      <w:r w:rsidRPr="00AD68A9">
        <w:t xml:space="preserve"> code="T-280A0" displayName="Apex of Lung"</w:t>
      </w:r>
      <w:r>
        <w:t xml:space="preserve"> </w:t>
      </w:r>
      <w:r w:rsidRPr="00AD68A9">
        <w:t>codeSystem="2.16.840.1.113883.6.5"/&gt;</w:t>
      </w:r>
    </w:p>
    <w:p w14:paraId="1A3A1CDF" w14:textId="77777777" w:rsidR="00835402" w:rsidRPr="00AD68A9" w:rsidRDefault="00835402" w:rsidP="00763F7A">
      <w:pPr>
        <w:pStyle w:val="Code"/>
      </w:pPr>
      <w:r w:rsidRPr="00AD68A9">
        <w:t xml:space="preserve">    &lt;</w:t>
      </w:r>
      <w:r>
        <w:t>Concept</w:t>
      </w:r>
      <w:r w:rsidRPr="00AD68A9">
        <w:t xml:space="preserve"> code="T-D8200" displayName="Arm"</w:t>
      </w:r>
      <w:r>
        <w:t xml:space="preserve"> </w:t>
      </w:r>
      <w:r w:rsidRPr="00AD68A9">
        <w:t>codeSystem="2.16.840.1.113883.6.5"/&gt;</w:t>
      </w:r>
    </w:p>
    <w:p w14:paraId="42724BC3" w14:textId="77777777" w:rsidR="00835402" w:rsidRPr="00AD68A9" w:rsidRDefault="00835402" w:rsidP="00763F7A">
      <w:pPr>
        <w:pStyle w:val="Code"/>
      </w:pPr>
      <w:r w:rsidRPr="00AD68A9">
        <w:t xml:space="preserve">    &lt;</w:t>
      </w:r>
      <w:r>
        <w:t>Concept</w:t>
      </w:r>
      <w:r w:rsidRPr="00AD68A9">
        <w:t xml:space="preserve"> code="T-60610" displayName="Bile Duct"</w:t>
      </w:r>
      <w:r>
        <w:t xml:space="preserve"> </w:t>
      </w:r>
      <w:r w:rsidRPr="00AD68A9">
        <w:t>codeSystem="2.16.840.1.113883.6.5"/&gt;</w:t>
      </w:r>
    </w:p>
    <w:p w14:paraId="35D14CE2" w14:textId="77777777" w:rsidR="00835402" w:rsidRPr="00AD68A9" w:rsidRDefault="00835402" w:rsidP="00763F7A">
      <w:pPr>
        <w:pStyle w:val="Code"/>
      </w:pPr>
      <w:r w:rsidRPr="00AD68A9">
        <w:t xml:space="preserve">    &lt;</w:t>
      </w:r>
      <w:r>
        <w:t>Concept</w:t>
      </w:r>
      <w:r w:rsidRPr="00AD68A9">
        <w:t xml:space="preserve"> code="T-74000" displayName="Bladder"</w:t>
      </w:r>
      <w:r>
        <w:t xml:space="preserve"> </w:t>
      </w:r>
      <w:r w:rsidRPr="00AD68A9">
        <w:t>codeSystem="2.16.840.1.113883.6.5"/&gt;</w:t>
      </w:r>
    </w:p>
    <w:p w14:paraId="397F5A29" w14:textId="77777777" w:rsidR="00835402" w:rsidRPr="00AD68A9" w:rsidRDefault="00835402" w:rsidP="00763F7A">
      <w:pPr>
        <w:pStyle w:val="Code"/>
      </w:pPr>
      <w:r w:rsidRPr="00AD68A9">
        <w:t xml:space="preserve">    &lt;</w:t>
      </w:r>
      <w:r>
        <w:t>Concept</w:t>
      </w:r>
      <w:r w:rsidRPr="00AD68A9">
        <w:t xml:space="preserve"> code="T-04000" displayName="Breast"</w:t>
      </w:r>
      <w:r>
        <w:t xml:space="preserve"> </w:t>
      </w:r>
      <w:r w:rsidRPr="00AD68A9">
        <w:t>codeSystem="2.16.840.1.113883.6.5"/&gt;</w:t>
      </w:r>
    </w:p>
    <w:p w14:paraId="65B2AB7D" w14:textId="77777777" w:rsidR="00835402" w:rsidRPr="00AD68A9" w:rsidRDefault="00835402" w:rsidP="00763F7A">
      <w:pPr>
        <w:pStyle w:val="Code"/>
      </w:pPr>
      <w:r w:rsidRPr="00AD68A9">
        <w:t xml:space="preserve">    &lt;</w:t>
      </w:r>
      <w:r>
        <w:t>Concept</w:t>
      </w:r>
      <w:r w:rsidRPr="00AD68A9">
        <w:t xml:space="preserve"> code="T-26000" displayName="Bronchus"</w:t>
      </w:r>
      <w:r>
        <w:t xml:space="preserve"> </w:t>
      </w:r>
      <w:r w:rsidRPr="00AD68A9">
        <w:t>codeSystem="2.16.840.1.113883.6.5"/&gt;</w:t>
      </w:r>
    </w:p>
    <w:p w14:paraId="1269B706" w14:textId="77777777" w:rsidR="00835402" w:rsidRPr="00AD68A9" w:rsidRDefault="00835402" w:rsidP="00763F7A">
      <w:pPr>
        <w:pStyle w:val="Code"/>
      </w:pPr>
      <w:r w:rsidRPr="00AD68A9">
        <w:t xml:space="preserve">    &lt;</w:t>
      </w:r>
      <w:r>
        <w:t>Concept</w:t>
      </w:r>
      <w:r w:rsidRPr="00AD68A9">
        <w:t xml:space="preserve"> code="T-12770" displayName="Calcaneus"</w:t>
      </w:r>
      <w:r>
        <w:t xml:space="preserve"> </w:t>
      </w:r>
      <w:r w:rsidRPr="00AD68A9">
        <w:t>codeSystem="2.16.840.1.113883.6.5"/&gt;</w:t>
      </w:r>
    </w:p>
    <w:p w14:paraId="7C9F2822" w14:textId="77777777" w:rsidR="00835402" w:rsidRPr="00AD68A9" w:rsidRDefault="00835402" w:rsidP="00763F7A">
      <w:pPr>
        <w:pStyle w:val="Code"/>
      </w:pPr>
      <w:r w:rsidRPr="00AD68A9">
        <w:t xml:space="preserve">    &lt;</w:t>
      </w:r>
      <w:r>
        <w:t>Concept</w:t>
      </w:r>
      <w:r w:rsidRPr="00AD68A9">
        <w:t xml:space="preserve"> code="T-11501" displayName="Cervical spine"</w:t>
      </w:r>
      <w:r>
        <w:t xml:space="preserve"> </w:t>
      </w:r>
      <w:r w:rsidRPr="00AD68A9">
        <w:t>codeSystem="2.16.840.1.113883.6.5"/&gt;</w:t>
      </w:r>
    </w:p>
    <w:p w14:paraId="00D3A115" w14:textId="77777777" w:rsidR="00AD68A9" w:rsidRPr="00AD68A9" w:rsidRDefault="00AD68A9" w:rsidP="00763F7A">
      <w:pPr>
        <w:pStyle w:val="Code"/>
      </w:pPr>
      <w:r>
        <w:t xml:space="preserve">    </w:t>
      </w:r>
      <w:r w:rsidRPr="00AD68A9">
        <w:t>&lt;/ConceptList&gt;</w:t>
      </w:r>
    </w:p>
    <w:p w14:paraId="51D75880" w14:textId="77777777" w:rsidR="00AD68A9" w:rsidRDefault="00AD68A9" w:rsidP="00763F7A">
      <w:pPr>
        <w:pStyle w:val="Code"/>
      </w:pPr>
      <w:r>
        <w:t xml:space="preserve">    &lt;/text&gt;</w:t>
      </w:r>
    </w:p>
    <w:p w14:paraId="4D6B1758" w14:textId="77777777" w:rsidR="00AD68A9" w:rsidRDefault="00AD68A9" w:rsidP="00763F7A">
      <w:pPr>
        <w:pStyle w:val="Code"/>
      </w:pPr>
      <w:r>
        <w:t xml:space="preserve">  &lt;/valueSet&gt;</w:t>
      </w:r>
    </w:p>
    <w:p w14:paraId="206B5F0A" w14:textId="77777777" w:rsidR="00AD68A9" w:rsidRDefault="00AD68A9" w:rsidP="00763F7A">
      <w:pPr>
        <w:pStyle w:val="Code"/>
      </w:pPr>
      <w:r>
        <w:lastRenderedPageBreak/>
        <w:t>&lt;/definition&gt;</w:t>
      </w:r>
    </w:p>
    <w:p w14:paraId="5229D4D4" w14:textId="77777777" w:rsidR="00042556" w:rsidRDefault="00042556" w:rsidP="00042556">
      <w:pPr>
        <w:pStyle w:val="Heading2"/>
      </w:pPr>
      <w:r>
        <w:t>Data Element Criteria</w:t>
      </w:r>
    </w:p>
    <w:p w14:paraId="29D6ACD2" w14:textId="77777777" w:rsidR="00042556" w:rsidRDefault="00042556" w:rsidP="002B3341">
      <w:r>
        <w:t>The fundamental unit of evaluation for a query is a criteri</w:t>
      </w:r>
      <w:r w:rsidR="002B3341">
        <w:t>a element</w:t>
      </w:r>
      <w:r>
        <w:t>.</w:t>
      </w:r>
      <w:r w:rsidR="00483446">
        <w:t xml:space="preserve">  </w:t>
      </w:r>
      <w:r w:rsidR="002B3341">
        <w:t>These can be found in &lt;entry&gt; elements appearing in the &lt;</w:t>
      </w:r>
      <w:proofErr w:type="spellStart"/>
      <w:r w:rsidR="002B3341">
        <w:t>DataCriteriaSection</w:t>
      </w:r>
      <w:proofErr w:type="spellEnd"/>
      <w:r w:rsidR="002B3341">
        <w:t>&gt; element of a &lt;component&gt; in the &lt;</w:t>
      </w:r>
      <w:proofErr w:type="spellStart"/>
      <w:r w:rsidR="002B3341">
        <w:t>QualityMeasureDocument</w:t>
      </w:r>
      <w:proofErr w:type="spellEnd"/>
      <w:r w:rsidR="002B3341">
        <w:t xml:space="preserve">&gt;. Criteria </w:t>
      </w:r>
      <w:r w:rsidR="00483446">
        <w:t>are represented using &lt;</w:t>
      </w:r>
      <w:proofErr w:type="spellStart"/>
      <w:r w:rsidR="00483446">
        <w:t>actCriteria</w:t>
      </w:r>
      <w:proofErr w:type="spellEnd"/>
      <w:r w:rsidR="00483446">
        <w:t>&gt;, &lt;</w:t>
      </w:r>
      <w:proofErr w:type="spellStart"/>
      <w:r w:rsidR="00483446">
        <w:t>encounterCriteria</w:t>
      </w:r>
      <w:proofErr w:type="spellEnd"/>
      <w:r w:rsidR="00483446">
        <w:t>&gt;, &lt;</w:t>
      </w:r>
      <w:proofErr w:type="spellStart"/>
      <w:r w:rsidR="00483446">
        <w:t>observationCriteria</w:t>
      </w:r>
      <w:proofErr w:type="spellEnd"/>
      <w:r w:rsidR="00483446">
        <w:t>&gt;, &lt;</w:t>
      </w:r>
      <w:proofErr w:type="spellStart"/>
      <w:r w:rsidR="00483446">
        <w:t>procedureCriteria</w:t>
      </w:r>
      <w:proofErr w:type="spellEnd"/>
      <w:r w:rsidR="00483446">
        <w:t>&gt;, &lt;</w:t>
      </w:r>
      <w:proofErr w:type="spellStart"/>
      <w:r w:rsidR="00483446">
        <w:t>substanceAdministrationCriteria</w:t>
      </w:r>
      <w:proofErr w:type="spellEnd"/>
      <w:r w:rsidR="00483446">
        <w:t>&gt; and &lt;</w:t>
      </w:r>
      <w:proofErr w:type="spellStart"/>
      <w:r w:rsidR="00483446">
        <w:t>supplyCriteria</w:t>
      </w:r>
      <w:proofErr w:type="spellEnd"/>
      <w:r w:rsidR="00483446">
        <w:t>&gt; elements.  The different element names represent different kinds of patient information.</w:t>
      </w:r>
    </w:p>
    <w:p w14:paraId="2BB0CC08" w14:textId="77777777" w:rsidR="002B3341" w:rsidRDefault="002B3341" w:rsidP="00042556">
      <w:r>
        <w:t xml:space="preserve">Each of the criteria elements </w:t>
      </w:r>
      <w:proofErr w:type="gramStart"/>
      <w:r>
        <w:t>contain</w:t>
      </w:r>
      <w:proofErr w:type="gramEnd"/>
      <w:r>
        <w:t xml:space="preserve"> a number of elements that may be present to filter the selected data elements of interest.  The criteria elements are used later in the &lt;</w:t>
      </w:r>
      <w:proofErr w:type="spellStart"/>
      <w:r>
        <w:t>populationCriteriaSection</w:t>
      </w:r>
      <w:proofErr w:type="spellEnd"/>
      <w:r>
        <w:t>&gt; to describe how different sets of information can be combined to select patients meeting the requirements of the query.  Therefore, every top level criteria element should have an &lt;id&gt; element so that it can be referenced later.  Descendant criteria need not have an &lt;id&gt; element if those criteria are not referenced elsewhere.</w:t>
      </w:r>
    </w:p>
    <w:p w14:paraId="38901D48" w14:textId="77777777" w:rsidR="008B2653" w:rsidRDefault="008B2653" w:rsidP="008B2653">
      <w:pPr>
        <w:pStyle w:val="Heading3"/>
      </w:pPr>
      <w:r>
        <w:t>Definitions</w:t>
      </w:r>
    </w:p>
    <w:p w14:paraId="0BC02CD9" w14:textId="77777777" w:rsidR="008B2653" w:rsidRDefault="008B2653" w:rsidP="008B2653">
      <w:r>
        <w:t>Each leaf criterion must contain a &lt;definition&gt; element that contains a reference of the appropriate type.  This reference points to the definition of the data element which represents the type of information being sought.  For example, a leaf &lt;</w:t>
      </w:r>
      <w:proofErr w:type="spellStart"/>
      <w:r>
        <w:t>observationCriteria</w:t>
      </w:r>
      <w:proofErr w:type="spellEnd"/>
      <w:r>
        <w:t>&gt; element will contain an &lt;</w:t>
      </w:r>
      <w:proofErr w:type="spellStart"/>
      <w:r>
        <w:t>observationReference</w:t>
      </w:r>
      <w:proofErr w:type="spellEnd"/>
      <w:r>
        <w:t xml:space="preserve"> </w:t>
      </w:r>
      <w:proofErr w:type="spellStart"/>
      <w:r>
        <w:t>moodCode</w:t>
      </w:r>
      <w:proofErr w:type="spellEnd"/>
      <w:r>
        <w:t>='DEF'&gt; element that identifies the type of observation being accessed.</w:t>
      </w:r>
    </w:p>
    <w:p w14:paraId="66854491" w14:textId="77777777" w:rsidR="008B2653" w:rsidRDefault="008B2653" w:rsidP="008B2653">
      <w:pPr>
        <w:pStyle w:val="Heading4"/>
      </w:pPr>
      <w:r>
        <w:t>Rationale</w:t>
      </w:r>
    </w:p>
    <w:p w14:paraId="21A4504F" w14:textId="77777777" w:rsidR="008B2653" w:rsidRDefault="008B2653" w:rsidP="008B2653">
      <w:r>
        <w:t>A mechanism is needed to link events back to the tables and columns or the object model of the system performing the query.  The &lt;definition&gt; element provides that linkage.  This enables systems transforming the query into executable statements to map the query criteria to the relevant objects.</w:t>
      </w:r>
    </w:p>
    <w:p w14:paraId="37A9B42D" w14:textId="77777777" w:rsidR="008B2653" w:rsidRDefault="00291D66" w:rsidP="008B2653">
      <w:r>
        <w:t>The following table demonstrates the identifiers that must be used in these definitions</w:t>
      </w:r>
      <w:r w:rsidR="008B2653">
        <w:t>:</w:t>
      </w:r>
    </w:p>
    <w:tbl>
      <w:tblPr>
        <w:tblStyle w:val="TableGrid"/>
        <w:tblW w:w="0" w:type="auto"/>
        <w:tblLook w:val="04A0" w:firstRow="1" w:lastRow="0" w:firstColumn="1" w:lastColumn="0" w:noHBand="0" w:noVBand="1"/>
        <w:tblPrChange w:id="22" w:author="Boone, Keith W (GE Healthcare)" w:date="2012-03-21T22:18:00Z">
          <w:tblPr>
            <w:tblStyle w:val="TableGrid"/>
            <w:tblW w:w="0" w:type="auto"/>
            <w:tblLook w:val="04A0" w:firstRow="1" w:lastRow="0" w:firstColumn="1" w:lastColumn="0" w:noHBand="0" w:noVBand="1"/>
          </w:tblPr>
        </w:tblPrChange>
      </w:tblPr>
      <w:tblGrid>
        <w:gridCol w:w="2228"/>
        <w:gridCol w:w="3048"/>
        <w:gridCol w:w="4300"/>
        <w:tblGridChange w:id="23">
          <w:tblGrid>
            <w:gridCol w:w="3192"/>
            <w:gridCol w:w="6384"/>
            <w:gridCol w:w="6384"/>
          </w:tblGrid>
        </w:tblGridChange>
      </w:tblGrid>
      <w:tr w:rsidR="00BB5681" w14:paraId="14781CD8" w14:textId="77777777" w:rsidTr="00BB5681">
        <w:tc>
          <w:tcPr>
            <w:tcW w:w="2266" w:type="dxa"/>
            <w:tcPrChange w:id="24" w:author="Boone, Keith W (GE Healthcare)" w:date="2012-03-21T22:18:00Z">
              <w:tcPr>
                <w:tcW w:w="3192" w:type="dxa"/>
              </w:tcPr>
            </w:tcPrChange>
          </w:tcPr>
          <w:p w14:paraId="0471F526" w14:textId="77777777" w:rsidR="00BB5681" w:rsidRDefault="00BB5681" w:rsidP="008B2653">
            <w:commentRangeStart w:id="25"/>
            <w:r>
              <w:t>Type of Information</w:t>
            </w:r>
          </w:p>
        </w:tc>
        <w:tc>
          <w:tcPr>
            <w:tcW w:w="2929" w:type="dxa"/>
            <w:tcPrChange w:id="26" w:author="Boone, Keith W (GE Healthcare)" w:date="2012-03-21T22:18:00Z">
              <w:tcPr>
                <w:tcW w:w="6384" w:type="dxa"/>
              </w:tcPr>
            </w:tcPrChange>
          </w:tcPr>
          <w:p w14:paraId="4DD08407" w14:textId="77777777" w:rsidR="00BB5681" w:rsidRDefault="00BB5681" w:rsidP="008B2653">
            <w:pPr>
              <w:rPr>
                <w:ins w:id="27" w:author="Boone, Keith W (GE Healthcare)" w:date="2012-03-21T22:18:00Z"/>
              </w:rPr>
            </w:pPr>
          </w:p>
        </w:tc>
        <w:tc>
          <w:tcPr>
            <w:tcW w:w="4381" w:type="dxa"/>
            <w:tcPrChange w:id="28" w:author="Boone, Keith W (GE Healthcare)" w:date="2012-03-21T22:18:00Z">
              <w:tcPr>
                <w:tcW w:w="6384" w:type="dxa"/>
              </w:tcPr>
            </w:tcPrChange>
          </w:tcPr>
          <w:p w14:paraId="22D65B45" w14:textId="36E36CC5" w:rsidR="00BB5681" w:rsidRDefault="00BB5681" w:rsidP="008B2653">
            <w:r>
              <w:t>Identifier</w:t>
            </w:r>
          </w:p>
        </w:tc>
      </w:tr>
      <w:tr w:rsidR="00BB5681" w14:paraId="33291C3D" w14:textId="77777777" w:rsidTr="00BB5681">
        <w:tc>
          <w:tcPr>
            <w:tcW w:w="2266" w:type="dxa"/>
            <w:tcPrChange w:id="29" w:author="Boone, Keith W (GE Healthcare)" w:date="2012-03-21T22:18:00Z">
              <w:tcPr>
                <w:tcW w:w="3192" w:type="dxa"/>
              </w:tcPr>
            </w:tcPrChange>
          </w:tcPr>
          <w:p w14:paraId="5EF7357A" w14:textId="77777777" w:rsidR="00BB5681" w:rsidRDefault="00BB5681" w:rsidP="008B2653">
            <w:r>
              <w:t>Demographics</w:t>
            </w:r>
          </w:p>
        </w:tc>
        <w:tc>
          <w:tcPr>
            <w:tcW w:w="2929" w:type="dxa"/>
            <w:tcPrChange w:id="30" w:author="Boone, Keith W (GE Healthcare)" w:date="2012-03-21T22:18:00Z">
              <w:tcPr>
                <w:tcW w:w="6384" w:type="dxa"/>
              </w:tcPr>
            </w:tcPrChange>
          </w:tcPr>
          <w:p w14:paraId="06214BA6" w14:textId="2648A12D" w:rsidR="00BB5681" w:rsidRDefault="00BB5681" w:rsidP="00BB5681">
            <w:pPr>
              <w:rPr>
                <w:ins w:id="31" w:author="Boone, Keith W (GE Healthcare)" w:date="2012-03-21T22:18:00Z"/>
              </w:rPr>
            </w:pPr>
            <w:proofErr w:type="spellStart"/>
            <w:ins w:id="32" w:author="Boone, Keith W (GE Healthcare)" w:date="2012-03-21T22:18:00Z">
              <w:r>
                <w:t>ObservationCriteria</w:t>
              </w:r>
              <w:proofErr w:type="spellEnd"/>
            </w:ins>
          </w:p>
        </w:tc>
        <w:tc>
          <w:tcPr>
            <w:tcW w:w="4381" w:type="dxa"/>
            <w:tcPrChange w:id="33" w:author="Boone, Keith W (GE Healthcare)" w:date="2012-03-21T22:18:00Z">
              <w:tcPr>
                <w:tcW w:w="6384" w:type="dxa"/>
              </w:tcPr>
            </w:tcPrChange>
          </w:tcPr>
          <w:p w14:paraId="4CCB6D33" w14:textId="5365DECD" w:rsidR="00BB5681" w:rsidRDefault="00BB5681" w:rsidP="008B2653">
            <w:r>
              <w:t>&lt;id root='…' extension='Demographics'/&gt;</w:t>
            </w:r>
          </w:p>
        </w:tc>
      </w:tr>
      <w:tr w:rsidR="00BB5681" w14:paraId="71167D9D" w14:textId="77777777" w:rsidTr="00BB5681">
        <w:tc>
          <w:tcPr>
            <w:tcW w:w="2266" w:type="dxa"/>
            <w:tcPrChange w:id="34" w:author="Boone, Keith W (GE Healthcare)" w:date="2012-03-21T22:18:00Z">
              <w:tcPr>
                <w:tcW w:w="3192" w:type="dxa"/>
              </w:tcPr>
            </w:tcPrChange>
          </w:tcPr>
          <w:p w14:paraId="4B2D1A6A" w14:textId="77777777" w:rsidR="00BB5681" w:rsidRDefault="00BB5681" w:rsidP="008B2653">
            <w:r>
              <w:t>Problems</w:t>
            </w:r>
          </w:p>
        </w:tc>
        <w:tc>
          <w:tcPr>
            <w:tcW w:w="2929" w:type="dxa"/>
            <w:tcPrChange w:id="35" w:author="Boone, Keith W (GE Healthcare)" w:date="2012-03-21T22:18:00Z">
              <w:tcPr>
                <w:tcW w:w="6384" w:type="dxa"/>
              </w:tcPr>
            </w:tcPrChange>
          </w:tcPr>
          <w:p w14:paraId="63238B7A" w14:textId="572F014F" w:rsidR="00BB5681" w:rsidRPr="0088275D" w:rsidRDefault="00BB5681" w:rsidP="00291D66">
            <w:pPr>
              <w:rPr>
                <w:ins w:id="36" w:author="Boone, Keith W (GE Healthcare)" w:date="2012-03-21T22:18:00Z"/>
              </w:rPr>
            </w:pPr>
            <w:proofErr w:type="spellStart"/>
            <w:ins w:id="37" w:author="Boone, Keith W (GE Healthcare)" w:date="2012-03-21T22:18:00Z">
              <w:r>
                <w:t>ObservationCriteria</w:t>
              </w:r>
              <w:proofErr w:type="spellEnd"/>
            </w:ins>
          </w:p>
        </w:tc>
        <w:tc>
          <w:tcPr>
            <w:tcW w:w="4381" w:type="dxa"/>
            <w:tcPrChange w:id="38" w:author="Boone, Keith W (GE Healthcare)" w:date="2012-03-21T22:18:00Z">
              <w:tcPr>
                <w:tcW w:w="6384" w:type="dxa"/>
              </w:tcPr>
            </w:tcPrChange>
          </w:tcPr>
          <w:p w14:paraId="1C5B2E93" w14:textId="465FC55E" w:rsidR="00BB5681" w:rsidRDefault="00BB5681" w:rsidP="00291D66">
            <w:r w:rsidRPr="0088275D">
              <w:t>&lt;id root='…' extension='</w:t>
            </w:r>
            <w:r>
              <w:t>Problems</w:t>
            </w:r>
            <w:r w:rsidRPr="0088275D">
              <w:t>'/&gt;</w:t>
            </w:r>
          </w:p>
        </w:tc>
      </w:tr>
      <w:tr w:rsidR="00BB5681" w14:paraId="59ED7A77" w14:textId="77777777" w:rsidTr="00BB5681">
        <w:tc>
          <w:tcPr>
            <w:tcW w:w="2266" w:type="dxa"/>
            <w:tcPrChange w:id="39" w:author="Boone, Keith W (GE Healthcare)" w:date="2012-03-21T22:18:00Z">
              <w:tcPr>
                <w:tcW w:w="3192" w:type="dxa"/>
              </w:tcPr>
            </w:tcPrChange>
          </w:tcPr>
          <w:p w14:paraId="06DDE36E" w14:textId="77777777" w:rsidR="00BB5681" w:rsidRDefault="00BB5681" w:rsidP="008B2653">
            <w:r>
              <w:t>Allergies</w:t>
            </w:r>
          </w:p>
        </w:tc>
        <w:tc>
          <w:tcPr>
            <w:tcW w:w="2929" w:type="dxa"/>
            <w:tcPrChange w:id="40" w:author="Boone, Keith W (GE Healthcare)" w:date="2012-03-21T22:18:00Z">
              <w:tcPr>
                <w:tcW w:w="6384" w:type="dxa"/>
              </w:tcPr>
            </w:tcPrChange>
          </w:tcPr>
          <w:p w14:paraId="5F348536" w14:textId="4152224B" w:rsidR="00BB5681" w:rsidRPr="0088275D" w:rsidRDefault="00BB5681" w:rsidP="00291D66">
            <w:pPr>
              <w:rPr>
                <w:ins w:id="41" w:author="Boone, Keith W (GE Healthcare)" w:date="2012-03-21T22:18:00Z"/>
              </w:rPr>
            </w:pPr>
            <w:proofErr w:type="spellStart"/>
            <w:ins w:id="42" w:author="Boone, Keith W (GE Healthcare)" w:date="2012-03-21T22:18:00Z">
              <w:r>
                <w:t>ObservationCriteria</w:t>
              </w:r>
              <w:proofErr w:type="spellEnd"/>
            </w:ins>
          </w:p>
        </w:tc>
        <w:tc>
          <w:tcPr>
            <w:tcW w:w="4381" w:type="dxa"/>
            <w:tcPrChange w:id="43" w:author="Boone, Keith W (GE Healthcare)" w:date="2012-03-21T22:18:00Z">
              <w:tcPr>
                <w:tcW w:w="6384" w:type="dxa"/>
              </w:tcPr>
            </w:tcPrChange>
          </w:tcPr>
          <w:p w14:paraId="096A9BF3" w14:textId="65AAA979" w:rsidR="00BB5681" w:rsidRDefault="00BB5681" w:rsidP="00291D66">
            <w:r w:rsidRPr="0088275D">
              <w:t>&lt;id root='…' extension='</w:t>
            </w:r>
            <w:r>
              <w:t>Allergies</w:t>
            </w:r>
            <w:r w:rsidRPr="0088275D">
              <w:t>'/&gt;</w:t>
            </w:r>
          </w:p>
        </w:tc>
      </w:tr>
      <w:tr w:rsidR="00BB5681" w14:paraId="1F67787A" w14:textId="77777777" w:rsidTr="00BB5681">
        <w:tc>
          <w:tcPr>
            <w:tcW w:w="2266" w:type="dxa"/>
            <w:tcPrChange w:id="44" w:author="Boone, Keith W (GE Healthcare)" w:date="2012-03-21T22:18:00Z">
              <w:tcPr>
                <w:tcW w:w="3192" w:type="dxa"/>
              </w:tcPr>
            </w:tcPrChange>
          </w:tcPr>
          <w:p w14:paraId="0680021F" w14:textId="77777777" w:rsidR="00BB5681" w:rsidRDefault="00BB5681" w:rsidP="008B2653">
            <w:r>
              <w:t>Medications</w:t>
            </w:r>
          </w:p>
        </w:tc>
        <w:tc>
          <w:tcPr>
            <w:tcW w:w="2929" w:type="dxa"/>
            <w:tcPrChange w:id="45" w:author="Boone, Keith W (GE Healthcare)" w:date="2012-03-21T22:18:00Z">
              <w:tcPr>
                <w:tcW w:w="6384" w:type="dxa"/>
              </w:tcPr>
            </w:tcPrChange>
          </w:tcPr>
          <w:p w14:paraId="5B644BC1" w14:textId="77777777" w:rsidR="00BB5681" w:rsidRDefault="00BB5681" w:rsidP="00291D66">
            <w:pPr>
              <w:rPr>
                <w:ins w:id="46" w:author="Boone, Keith W (GE Healthcare)" w:date="2012-03-21T22:19:00Z"/>
              </w:rPr>
            </w:pPr>
            <w:proofErr w:type="spellStart"/>
            <w:ins w:id="47" w:author="Boone, Keith W (GE Healthcare)" w:date="2012-03-21T22:18:00Z">
              <w:r>
                <w:t>SubstanceAdministationCriteria</w:t>
              </w:r>
            </w:ins>
            <w:proofErr w:type="spellEnd"/>
          </w:p>
          <w:p w14:paraId="4F4C2FE8" w14:textId="7E3B78DF" w:rsidR="00BB5681" w:rsidRPr="0088275D" w:rsidRDefault="00BB5681" w:rsidP="00BB5681">
            <w:pPr>
              <w:rPr>
                <w:ins w:id="48" w:author="Boone, Keith W (GE Healthcare)" w:date="2012-03-21T22:18:00Z"/>
              </w:rPr>
            </w:pPr>
            <w:proofErr w:type="spellStart"/>
            <w:ins w:id="49" w:author="Boone, Keith W (GE Healthcare)" w:date="2012-03-21T22:19:00Z">
              <w:r>
                <w:t>SupplyCriteria</w:t>
              </w:r>
              <w:proofErr w:type="spellEnd"/>
              <w:r>
                <w:rPr>
                  <w:rStyle w:val="FootnoteReference"/>
                </w:rPr>
                <w:footnoteReference w:id="1"/>
              </w:r>
            </w:ins>
          </w:p>
        </w:tc>
        <w:tc>
          <w:tcPr>
            <w:tcW w:w="4381" w:type="dxa"/>
            <w:tcPrChange w:id="52" w:author="Boone, Keith W (GE Healthcare)" w:date="2012-03-21T22:18:00Z">
              <w:tcPr>
                <w:tcW w:w="6384" w:type="dxa"/>
              </w:tcPr>
            </w:tcPrChange>
          </w:tcPr>
          <w:p w14:paraId="77DE1F66" w14:textId="7CE744ED" w:rsidR="00BB5681" w:rsidRDefault="00BB5681" w:rsidP="00291D66">
            <w:r w:rsidRPr="0088275D">
              <w:t>&lt;id root='…' extension='</w:t>
            </w:r>
            <w:r>
              <w:t>Medications</w:t>
            </w:r>
            <w:r w:rsidRPr="0088275D">
              <w:t>'/&gt;</w:t>
            </w:r>
          </w:p>
        </w:tc>
      </w:tr>
      <w:tr w:rsidR="00BB5681" w14:paraId="12C03D41" w14:textId="77777777" w:rsidTr="00BB5681">
        <w:tc>
          <w:tcPr>
            <w:tcW w:w="2266" w:type="dxa"/>
            <w:tcPrChange w:id="53" w:author="Boone, Keith W (GE Healthcare)" w:date="2012-03-21T22:18:00Z">
              <w:tcPr>
                <w:tcW w:w="3192" w:type="dxa"/>
              </w:tcPr>
            </w:tcPrChange>
          </w:tcPr>
          <w:p w14:paraId="5F85B3DD" w14:textId="77777777" w:rsidR="00BB5681" w:rsidRDefault="00BB5681" w:rsidP="008B2653">
            <w:r>
              <w:t>Immunizations</w:t>
            </w:r>
          </w:p>
        </w:tc>
        <w:tc>
          <w:tcPr>
            <w:tcW w:w="2929" w:type="dxa"/>
            <w:tcPrChange w:id="54" w:author="Boone, Keith W (GE Healthcare)" w:date="2012-03-21T22:18:00Z">
              <w:tcPr>
                <w:tcW w:w="6384" w:type="dxa"/>
              </w:tcPr>
            </w:tcPrChange>
          </w:tcPr>
          <w:p w14:paraId="21E52673" w14:textId="4831A32E" w:rsidR="00BB5681" w:rsidRPr="0088275D" w:rsidRDefault="00BB5681" w:rsidP="00291D66">
            <w:pPr>
              <w:rPr>
                <w:ins w:id="55" w:author="Boone, Keith W (GE Healthcare)" w:date="2012-03-21T22:18:00Z"/>
              </w:rPr>
            </w:pPr>
            <w:proofErr w:type="spellStart"/>
            <w:ins w:id="56" w:author="Boone, Keith W (GE Healthcare)" w:date="2012-03-21T22:19:00Z">
              <w:r>
                <w:t>SubstanceAdministationCriteria</w:t>
              </w:r>
            </w:ins>
            <w:proofErr w:type="spellEnd"/>
          </w:p>
        </w:tc>
        <w:tc>
          <w:tcPr>
            <w:tcW w:w="4381" w:type="dxa"/>
            <w:tcPrChange w:id="57" w:author="Boone, Keith W (GE Healthcare)" w:date="2012-03-21T22:18:00Z">
              <w:tcPr>
                <w:tcW w:w="6384" w:type="dxa"/>
              </w:tcPr>
            </w:tcPrChange>
          </w:tcPr>
          <w:p w14:paraId="2752136E" w14:textId="38D6C234" w:rsidR="00BB5681" w:rsidRDefault="00BB5681" w:rsidP="00291D66">
            <w:r w:rsidRPr="0088275D">
              <w:t>&lt;id root='…' extension='</w:t>
            </w:r>
            <w:r>
              <w:t>Immunizations</w:t>
            </w:r>
            <w:r w:rsidRPr="0088275D">
              <w:t>'/&gt;</w:t>
            </w:r>
          </w:p>
        </w:tc>
      </w:tr>
      <w:tr w:rsidR="00BB5681" w14:paraId="302F74E6" w14:textId="77777777" w:rsidTr="00BB5681">
        <w:tc>
          <w:tcPr>
            <w:tcW w:w="2266" w:type="dxa"/>
            <w:tcPrChange w:id="58" w:author="Boone, Keith W (GE Healthcare)" w:date="2012-03-21T22:18:00Z">
              <w:tcPr>
                <w:tcW w:w="3192" w:type="dxa"/>
              </w:tcPr>
            </w:tcPrChange>
          </w:tcPr>
          <w:p w14:paraId="73FA955E" w14:textId="77777777" w:rsidR="00BB5681" w:rsidRDefault="00BB5681" w:rsidP="008B2653">
            <w:r>
              <w:t>Procedures</w:t>
            </w:r>
          </w:p>
        </w:tc>
        <w:tc>
          <w:tcPr>
            <w:tcW w:w="2929" w:type="dxa"/>
            <w:tcPrChange w:id="59" w:author="Boone, Keith W (GE Healthcare)" w:date="2012-03-21T22:18:00Z">
              <w:tcPr>
                <w:tcW w:w="6384" w:type="dxa"/>
              </w:tcPr>
            </w:tcPrChange>
          </w:tcPr>
          <w:p w14:paraId="0D435771" w14:textId="334DF208" w:rsidR="00BB5681" w:rsidRPr="0088275D" w:rsidRDefault="00BB5681" w:rsidP="00291D66">
            <w:pPr>
              <w:rPr>
                <w:ins w:id="60" w:author="Boone, Keith W (GE Healthcare)" w:date="2012-03-21T22:18:00Z"/>
              </w:rPr>
            </w:pPr>
            <w:proofErr w:type="spellStart"/>
            <w:ins w:id="61" w:author="Boone, Keith W (GE Healthcare)" w:date="2012-03-21T22:19:00Z">
              <w:r>
                <w:t>ProcedureCriteria</w:t>
              </w:r>
            </w:ins>
            <w:proofErr w:type="spellEnd"/>
          </w:p>
        </w:tc>
        <w:tc>
          <w:tcPr>
            <w:tcW w:w="4381" w:type="dxa"/>
            <w:tcPrChange w:id="62" w:author="Boone, Keith W (GE Healthcare)" w:date="2012-03-21T22:18:00Z">
              <w:tcPr>
                <w:tcW w:w="6384" w:type="dxa"/>
              </w:tcPr>
            </w:tcPrChange>
          </w:tcPr>
          <w:p w14:paraId="6F411E2C" w14:textId="6F00D048" w:rsidR="00BB5681" w:rsidRDefault="00BB5681" w:rsidP="00291D66">
            <w:r w:rsidRPr="0088275D">
              <w:t>&lt;id root='…' extension='</w:t>
            </w:r>
            <w:r>
              <w:t>Procedures</w:t>
            </w:r>
            <w:r w:rsidRPr="0088275D">
              <w:t>'/&gt;</w:t>
            </w:r>
          </w:p>
        </w:tc>
      </w:tr>
      <w:tr w:rsidR="00BB5681" w14:paraId="788FC348" w14:textId="77777777" w:rsidTr="00BB5681">
        <w:tc>
          <w:tcPr>
            <w:tcW w:w="2266" w:type="dxa"/>
            <w:tcPrChange w:id="63" w:author="Boone, Keith W (GE Healthcare)" w:date="2012-03-21T22:18:00Z">
              <w:tcPr>
                <w:tcW w:w="3192" w:type="dxa"/>
              </w:tcPr>
            </w:tcPrChange>
          </w:tcPr>
          <w:p w14:paraId="27A45939" w14:textId="77777777" w:rsidR="00BB5681" w:rsidRDefault="00BB5681" w:rsidP="008B2653">
            <w:r>
              <w:t>Encounters</w:t>
            </w:r>
          </w:p>
        </w:tc>
        <w:tc>
          <w:tcPr>
            <w:tcW w:w="2929" w:type="dxa"/>
            <w:tcPrChange w:id="64" w:author="Boone, Keith W (GE Healthcare)" w:date="2012-03-21T22:18:00Z">
              <w:tcPr>
                <w:tcW w:w="6384" w:type="dxa"/>
              </w:tcPr>
            </w:tcPrChange>
          </w:tcPr>
          <w:p w14:paraId="6356495F" w14:textId="504AD9F9" w:rsidR="00BB5681" w:rsidRPr="0088275D" w:rsidRDefault="00BB5681" w:rsidP="00291D66">
            <w:pPr>
              <w:rPr>
                <w:ins w:id="65" w:author="Boone, Keith W (GE Healthcare)" w:date="2012-03-21T22:18:00Z"/>
              </w:rPr>
            </w:pPr>
            <w:proofErr w:type="spellStart"/>
            <w:ins w:id="66" w:author="Boone, Keith W (GE Healthcare)" w:date="2012-03-21T22:19:00Z">
              <w:r>
                <w:t>EncounterCriteria</w:t>
              </w:r>
            </w:ins>
            <w:proofErr w:type="spellEnd"/>
          </w:p>
        </w:tc>
        <w:tc>
          <w:tcPr>
            <w:tcW w:w="4381" w:type="dxa"/>
            <w:tcPrChange w:id="67" w:author="Boone, Keith W (GE Healthcare)" w:date="2012-03-21T22:18:00Z">
              <w:tcPr>
                <w:tcW w:w="6384" w:type="dxa"/>
              </w:tcPr>
            </w:tcPrChange>
          </w:tcPr>
          <w:p w14:paraId="66FFA5FD" w14:textId="6B7E3223" w:rsidR="00BB5681" w:rsidRDefault="00BB5681" w:rsidP="00291D66">
            <w:r w:rsidRPr="0088275D">
              <w:t>&lt;id root='…' extension='</w:t>
            </w:r>
            <w:r>
              <w:t>Encounters</w:t>
            </w:r>
            <w:r w:rsidRPr="0088275D">
              <w:t>'/&gt;</w:t>
            </w:r>
          </w:p>
        </w:tc>
      </w:tr>
      <w:tr w:rsidR="00BB5681" w14:paraId="70468AAF" w14:textId="77777777" w:rsidTr="00BB5681">
        <w:tc>
          <w:tcPr>
            <w:tcW w:w="2266" w:type="dxa"/>
            <w:tcPrChange w:id="68" w:author="Boone, Keith W (GE Healthcare)" w:date="2012-03-21T22:18:00Z">
              <w:tcPr>
                <w:tcW w:w="3192" w:type="dxa"/>
              </w:tcPr>
            </w:tcPrChange>
          </w:tcPr>
          <w:p w14:paraId="3E43A255" w14:textId="77777777" w:rsidR="00BB5681" w:rsidRDefault="00BB5681" w:rsidP="008B2653">
            <w:r>
              <w:t>Diagnostic Results</w:t>
            </w:r>
          </w:p>
        </w:tc>
        <w:tc>
          <w:tcPr>
            <w:tcW w:w="2929" w:type="dxa"/>
            <w:tcPrChange w:id="69" w:author="Boone, Keith W (GE Healthcare)" w:date="2012-03-21T22:18:00Z">
              <w:tcPr>
                <w:tcW w:w="6384" w:type="dxa"/>
              </w:tcPr>
            </w:tcPrChange>
          </w:tcPr>
          <w:p w14:paraId="24AB486B" w14:textId="595DF778" w:rsidR="00BB5681" w:rsidRPr="0088275D" w:rsidRDefault="00BB5681" w:rsidP="00291D66">
            <w:pPr>
              <w:rPr>
                <w:ins w:id="70" w:author="Boone, Keith W (GE Healthcare)" w:date="2012-03-21T22:18:00Z"/>
              </w:rPr>
            </w:pPr>
            <w:proofErr w:type="spellStart"/>
            <w:ins w:id="71" w:author="Boone, Keith W (GE Healthcare)" w:date="2012-03-21T22:19:00Z">
              <w:r>
                <w:t>ObservationCriteria</w:t>
              </w:r>
            </w:ins>
            <w:proofErr w:type="spellEnd"/>
          </w:p>
        </w:tc>
        <w:tc>
          <w:tcPr>
            <w:tcW w:w="4381" w:type="dxa"/>
            <w:tcPrChange w:id="72" w:author="Boone, Keith W (GE Healthcare)" w:date="2012-03-21T22:18:00Z">
              <w:tcPr>
                <w:tcW w:w="6384" w:type="dxa"/>
              </w:tcPr>
            </w:tcPrChange>
          </w:tcPr>
          <w:p w14:paraId="43B7766A" w14:textId="0049A77E" w:rsidR="00BB5681" w:rsidRDefault="00BB5681" w:rsidP="00291D66">
            <w:r w:rsidRPr="0088275D">
              <w:t>&lt;id root='…' extension='</w:t>
            </w:r>
            <w:r>
              <w:t>Results</w:t>
            </w:r>
            <w:r w:rsidRPr="0088275D">
              <w:t>'/&gt;</w:t>
            </w:r>
          </w:p>
        </w:tc>
      </w:tr>
      <w:tr w:rsidR="00BB5681" w14:paraId="62342CD4" w14:textId="77777777" w:rsidTr="00BB5681">
        <w:tc>
          <w:tcPr>
            <w:tcW w:w="2266" w:type="dxa"/>
            <w:tcPrChange w:id="73" w:author="Boone, Keith W (GE Healthcare)" w:date="2012-03-21T22:18:00Z">
              <w:tcPr>
                <w:tcW w:w="3192" w:type="dxa"/>
              </w:tcPr>
            </w:tcPrChange>
          </w:tcPr>
          <w:p w14:paraId="5D435508" w14:textId="77777777" w:rsidR="00BB5681" w:rsidRDefault="00BB5681" w:rsidP="008B2653">
            <w:r>
              <w:t>Vital Signs</w:t>
            </w:r>
          </w:p>
        </w:tc>
        <w:tc>
          <w:tcPr>
            <w:tcW w:w="2929" w:type="dxa"/>
            <w:tcPrChange w:id="74" w:author="Boone, Keith W (GE Healthcare)" w:date="2012-03-21T22:18:00Z">
              <w:tcPr>
                <w:tcW w:w="6384" w:type="dxa"/>
              </w:tcPr>
            </w:tcPrChange>
          </w:tcPr>
          <w:p w14:paraId="32746398" w14:textId="04EB8BF1" w:rsidR="00BB5681" w:rsidRPr="0088275D" w:rsidRDefault="00BB5681" w:rsidP="00291D66">
            <w:pPr>
              <w:rPr>
                <w:ins w:id="75" w:author="Boone, Keith W (GE Healthcare)" w:date="2012-03-21T22:18:00Z"/>
              </w:rPr>
            </w:pPr>
            <w:proofErr w:type="spellStart"/>
            <w:ins w:id="76" w:author="Boone, Keith W (GE Healthcare)" w:date="2012-03-21T22:19:00Z">
              <w:r>
                <w:t>ObservationCriteria</w:t>
              </w:r>
            </w:ins>
            <w:proofErr w:type="spellEnd"/>
          </w:p>
        </w:tc>
        <w:tc>
          <w:tcPr>
            <w:tcW w:w="4381" w:type="dxa"/>
            <w:tcPrChange w:id="77" w:author="Boone, Keith W (GE Healthcare)" w:date="2012-03-21T22:18:00Z">
              <w:tcPr>
                <w:tcW w:w="6384" w:type="dxa"/>
              </w:tcPr>
            </w:tcPrChange>
          </w:tcPr>
          <w:p w14:paraId="7B21FEAD" w14:textId="5A05FAD3" w:rsidR="00BB5681" w:rsidRDefault="00BB5681" w:rsidP="00291D66">
            <w:r w:rsidRPr="0088275D">
              <w:t>&lt;id root='…' extension='</w:t>
            </w:r>
            <w:r>
              <w:t>Vitals</w:t>
            </w:r>
            <w:r w:rsidRPr="0088275D">
              <w:t>'/&gt;</w:t>
            </w:r>
            <w:commentRangeEnd w:id="25"/>
            <w:r>
              <w:rPr>
                <w:rStyle w:val="CommentReference"/>
              </w:rPr>
              <w:commentReference w:id="25"/>
            </w:r>
          </w:p>
        </w:tc>
      </w:tr>
    </w:tbl>
    <w:p w14:paraId="06A8B622" w14:textId="77777777" w:rsidR="008B2653" w:rsidRDefault="008B2653" w:rsidP="008B2653"/>
    <w:p w14:paraId="115FE629" w14:textId="77777777" w:rsidR="00291D66" w:rsidRDefault="00291D66" w:rsidP="008B2653">
      <w:r>
        <w:lastRenderedPageBreak/>
        <w:t xml:space="preserve">The root attribute is the same for all of these identifiers, and identifies information items in the S&amp;I Framework model as it is accessed by Query Health.  </w:t>
      </w:r>
      <w:commentRangeStart w:id="78"/>
      <w:commentRangeStart w:id="79"/>
      <w:r>
        <w:t>The root attribute must always be:</w:t>
      </w:r>
      <w:commentRangeEnd w:id="78"/>
      <w:r w:rsidR="007F3667">
        <w:rPr>
          <w:rStyle w:val="CommentReference"/>
        </w:rPr>
        <w:commentReference w:id="78"/>
      </w:r>
      <w:commentRangeEnd w:id="79"/>
      <w:r w:rsidR="00BB5681">
        <w:rPr>
          <w:rStyle w:val="CommentReference"/>
        </w:rPr>
        <w:commentReference w:id="79"/>
      </w:r>
    </w:p>
    <w:p w14:paraId="270D6207" w14:textId="77777777" w:rsidR="00291D66" w:rsidRPr="008B2653" w:rsidRDefault="00291D66" w:rsidP="008B2653">
      <w:r>
        <w:t>The definitions for these items must appear in the &lt;</w:t>
      </w:r>
      <w:proofErr w:type="spellStart"/>
      <w:r>
        <w:t>dataCriteriaSection</w:t>
      </w:r>
      <w:proofErr w:type="spellEnd"/>
      <w:r>
        <w:t xml:space="preserve">&gt;.  </w:t>
      </w:r>
      <w:commentRangeStart w:id="80"/>
      <w:r>
        <w:t>Appendix A lists</w:t>
      </w:r>
      <w:commentRangeEnd w:id="80"/>
      <w:r w:rsidR="007F3667">
        <w:rPr>
          <w:rStyle w:val="CommentReference"/>
        </w:rPr>
        <w:commentReference w:id="80"/>
      </w:r>
    </w:p>
    <w:p w14:paraId="477663AF" w14:textId="77777777" w:rsidR="00483446" w:rsidRDefault="00483446" w:rsidP="00042556">
      <w:pPr>
        <w:pStyle w:val="Heading3"/>
      </w:pPr>
      <w:r>
        <w:t>Demographics</w:t>
      </w:r>
    </w:p>
    <w:p w14:paraId="23DB12CF" w14:textId="77777777" w:rsidR="002B3341" w:rsidRDefault="00483446" w:rsidP="00483446">
      <w:r>
        <w:t>In order to represent the demographic criteria so that it can be used in query criteria, these must be represented as observations about the patient using the &lt;</w:t>
      </w:r>
      <w:proofErr w:type="spellStart"/>
      <w:r>
        <w:t>observationCriteria</w:t>
      </w:r>
      <w:proofErr w:type="spellEnd"/>
      <w:r>
        <w:t xml:space="preserve">&gt; element.  </w:t>
      </w:r>
      <w:r w:rsidR="002B3341">
        <w:t>The demographic being queried is identified in the &lt;code&gt; element of the &lt;</w:t>
      </w:r>
      <w:proofErr w:type="spellStart"/>
      <w:r w:rsidR="002B3341">
        <w:t>observationCriteria</w:t>
      </w:r>
      <w:proofErr w:type="spellEnd"/>
      <w:r w:rsidR="002B3341">
        <w:t>&gt; element.  The particular value of that demographic data item is constrained in the &lt;value&gt; element of the &lt;</w:t>
      </w:r>
      <w:proofErr w:type="spellStart"/>
      <w:r w:rsidR="002B3341">
        <w:t>obserationCriteria</w:t>
      </w:r>
      <w:proofErr w:type="spellEnd"/>
      <w:r w:rsidR="002B3341">
        <w:t>&gt; element.</w:t>
      </w:r>
    </w:p>
    <w:p w14:paraId="266D47B2" w14:textId="77777777" w:rsidR="00483446" w:rsidRDefault="00483446" w:rsidP="00483446">
      <w:r>
        <w:t xml:space="preserve">The following value set of SNOMED codes </w:t>
      </w:r>
      <w:r w:rsidR="002B3341">
        <w:t xml:space="preserve">must </w:t>
      </w:r>
      <w:r>
        <w:t>be supported by systems implementing the Query Health specifications to support queries based on patient demographics.</w:t>
      </w:r>
    </w:p>
    <w:tbl>
      <w:tblPr>
        <w:tblStyle w:val="TableGrid"/>
        <w:tblW w:w="0" w:type="auto"/>
        <w:tblLook w:val="04A0" w:firstRow="1" w:lastRow="0" w:firstColumn="1" w:lastColumn="0" w:noHBand="0" w:noVBand="1"/>
      </w:tblPr>
      <w:tblGrid>
        <w:gridCol w:w="2125"/>
        <w:gridCol w:w="1904"/>
        <w:gridCol w:w="2796"/>
        <w:gridCol w:w="2751"/>
      </w:tblGrid>
      <w:tr w:rsidR="00D3311C" w14:paraId="5ED33DE5" w14:textId="77777777" w:rsidTr="00D3311C">
        <w:tc>
          <w:tcPr>
            <w:tcW w:w="2125" w:type="dxa"/>
          </w:tcPr>
          <w:p w14:paraId="49644FDB" w14:textId="77777777" w:rsidR="00D3311C" w:rsidRPr="00DC1A76" w:rsidRDefault="00D3311C" w:rsidP="002B3341">
            <w:pPr>
              <w:rPr>
                <w:b/>
              </w:rPr>
            </w:pPr>
            <w:r w:rsidRPr="00DC1A76">
              <w:rPr>
                <w:b/>
              </w:rPr>
              <w:t>Concept</w:t>
            </w:r>
          </w:p>
        </w:tc>
        <w:tc>
          <w:tcPr>
            <w:tcW w:w="1904" w:type="dxa"/>
          </w:tcPr>
          <w:p w14:paraId="28585662" w14:textId="77777777" w:rsidR="00D3311C" w:rsidRPr="00DC1A76" w:rsidRDefault="00D3311C" w:rsidP="002B3341">
            <w:pPr>
              <w:rPr>
                <w:b/>
              </w:rPr>
            </w:pPr>
            <w:r w:rsidRPr="00DC1A76">
              <w:rPr>
                <w:b/>
              </w:rPr>
              <w:t>SNOMED CT Code</w:t>
            </w:r>
          </w:p>
        </w:tc>
        <w:tc>
          <w:tcPr>
            <w:tcW w:w="2796" w:type="dxa"/>
          </w:tcPr>
          <w:p w14:paraId="5FF6AE90" w14:textId="77777777" w:rsidR="00D3311C" w:rsidRPr="00DC1A76" w:rsidRDefault="00D3311C" w:rsidP="002B3341">
            <w:pPr>
              <w:rPr>
                <w:b/>
              </w:rPr>
            </w:pPr>
            <w:r w:rsidRPr="00DC1A76">
              <w:rPr>
                <w:b/>
              </w:rPr>
              <w:t>Preferred Name</w:t>
            </w:r>
          </w:p>
        </w:tc>
        <w:tc>
          <w:tcPr>
            <w:tcW w:w="2751" w:type="dxa"/>
          </w:tcPr>
          <w:p w14:paraId="1593B6A9" w14:textId="77777777" w:rsidR="00D3311C" w:rsidRPr="00DC1A76" w:rsidRDefault="0094248A" w:rsidP="0094248A">
            <w:pPr>
              <w:rPr>
                <w:b/>
              </w:rPr>
            </w:pPr>
            <w:r>
              <w:rPr>
                <w:b/>
              </w:rPr>
              <w:t xml:space="preserve">Data </w:t>
            </w:r>
            <w:r w:rsidR="00D3311C">
              <w:rPr>
                <w:b/>
              </w:rPr>
              <w:t>Type</w:t>
            </w:r>
          </w:p>
        </w:tc>
      </w:tr>
      <w:tr w:rsidR="00D3311C" w14:paraId="59E62634" w14:textId="77777777" w:rsidTr="00D3311C">
        <w:tc>
          <w:tcPr>
            <w:tcW w:w="2125" w:type="dxa"/>
          </w:tcPr>
          <w:p w14:paraId="68FA657D" w14:textId="77777777" w:rsidR="00D3311C" w:rsidRDefault="00D3311C" w:rsidP="002B3341">
            <w:r>
              <w:t>Age</w:t>
            </w:r>
          </w:p>
        </w:tc>
        <w:tc>
          <w:tcPr>
            <w:tcW w:w="1904" w:type="dxa"/>
          </w:tcPr>
          <w:p w14:paraId="69144A71" w14:textId="77777777" w:rsidR="00D3311C" w:rsidRDefault="00D3311C" w:rsidP="002B3341">
            <w:r w:rsidRPr="007C7E70">
              <w:t>424144002</w:t>
            </w:r>
          </w:p>
        </w:tc>
        <w:tc>
          <w:tcPr>
            <w:tcW w:w="2796" w:type="dxa"/>
          </w:tcPr>
          <w:p w14:paraId="4A78CFAE" w14:textId="77777777" w:rsidR="00D3311C" w:rsidRDefault="00D3311C" w:rsidP="002B3341">
            <w:r>
              <w:t>Current Chronological Age</w:t>
            </w:r>
          </w:p>
        </w:tc>
        <w:tc>
          <w:tcPr>
            <w:tcW w:w="2751" w:type="dxa"/>
          </w:tcPr>
          <w:p w14:paraId="17C41F01" w14:textId="77777777" w:rsidR="00D3311C" w:rsidRDefault="00C522F9" w:rsidP="0094248A">
            <w:r>
              <w:t>IVL_PQ</w:t>
            </w:r>
          </w:p>
        </w:tc>
      </w:tr>
      <w:tr w:rsidR="00D3311C" w14:paraId="7C300B21" w14:textId="77777777" w:rsidTr="00D3311C">
        <w:tc>
          <w:tcPr>
            <w:tcW w:w="2125" w:type="dxa"/>
          </w:tcPr>
          <w:p w14:paraId="6D54859C" w14:textId="77777777" w:rsidR="00D3311C" w:rsidRDefault="00D3311C" w:rsidP="002B3341">
            <w:r>
              <w:t>Birth Date</w:t>
            </w:r>
          </w:p>
        </w:tc>
        <w:tc>
          <w:tcPr>
            <w:tcW w:w="1904" w:type="dxa"/>
          </w:tcPr>
          <w:p w14:paraId="5E96A104" w14:textId="77777777" w:rsidR="00D3311C" w:rsidRDefault="00D3311C" w:rsidP="002B3341">
            <w:r w:rsidRPr="007C7E70">
              <w:t>184099003</w:t>
            </w:r>
          </w:p>
        </w:tc>
        <w:tc>
          <w:tcPr>
            <w:tcW w:w="2796" w:type="dxa"/>
          </w:tcPr>
          <w:p w14:paraId="53ABED4B" w14:textId="77777777" w:rsidR="00D3311C" w:rsidRDefault="00D3311C" w:rsidP="002B3341">
            <w:r>
              <w:t>Date of Birth</w:t>
            </w:r>
          </w:p>
        </w:tc>
        <w:tc>
          <w:tcPr>
            <w:tcW w:w="2751" w:type="dxa"/>
          </w:tcPr>
          <w:p w14:paraId="05BB4418" w14:textId="77777777" w:rsidR="00D3311C" w:rsidRDefault="00C522F9" w:rsidP="0094248A">
            <w:r>
              <w:t>IVL_TS</w:t>
            </w:r>
          </w:p>
        </w:tc>
      </w:tr>
      <w:tr w:rsidR="00D3311C" w14:paraId="343F03A3" w14:textId="77777777" w:rsidTr="00D3311C">
        <w:tc>
          <w:tcPr>
            <w:tcW w:w="2125" w:type="dxa"/>
          </w:tcPr>
          <w:p w14:paraId="5A27FCF4" w14:textId="77777777" w:rsidR="00D3311C" w:rsidRDefault="00D3311C" w:rsidP="002B3341">
            <w:r>
              <w:t>Date of Death</w:t>
            </w:r>
          </w:p>
        </w:tc>
        <w:tc>
          <w:tcPr>
            <w:tcW w:w="1904" w:type="dxa"/>
          </w:tcPr>
          <w:p w14:paraId="4B20022B" w14:textId="77777777" w:rsidR="00D3311C" w:rsidRPr="007C7E70" w:rsidRDefault="00D3311C" w:rsidP="002B3341">
            <w:r w:rsidRPr="00691444">
              <w:t>399753006</w:t>
            </w:r>
          </w:p>
        </w:tc>
        <w:tc>
          <w:tcPr>
            <w:tcW w:w="2796" w:type="dxa"/>
          </w:tcPr>
          <w:p w14:paraId="26000A2F" w14:textId="77777777" w:rsidR="00D3311C" w:rsidRDefault="00D3311C" w:rsidP="002B3341">
            <w:r>
              <w:t>Date of Death</w:t>
            </w:r>
          </w:p>
        </w:tc>
        <w:tc>
          <w:tcPr>
            <w:tcW w:w="2751" w:type="dxa"/>
          </w:tcPr>
          <w:p w14:paraId="6A936964" w14:textId="77777777" w:rsidR="00D3311C" w:rsidRDefault="00C522F9" w:rsidP="0094248A">
            <w:r>
              <w:t>IVL_TS</w:t>
            </w:r>
          </w:p>
        </w:tc>
      </w:tr>
      <w:tr w:rsidR="00D3311C" w14:paraId="70086C05" w14:textId="77777777" w:rsidTr="00D3311C">
        <w:tc>
          <w:tcPr>
            <w:tcW w:w="2125" w:type="dxa"/>
          </w:tcPr>
          <w:p w14:paraId="707B43AD" w14:textId="77777777" w:rsidR="00D3311C" w:rsidRDefault="00D3311C" w:rsidP="002B3341">
            <w:r>
              <w:t xml:space="preserve">Gender </w:t>
            </w:r>
          </w:p>
        </w:tc>
        <w:tc>
          <w:tcPr>
            <w:tcW w:w="1904" w:type="dxa"/>
          </w:tcPr>
          <w:p w14:paraId="43E03E48" w14:textId="77777777" w:rsidR="00D3311C" w:rsidRDefault="00D3311C" w:rsidP="002B3341">
            <w:r w:rsidRPr="007C7E70">
              <w:t>263495000</w:t>
            </w:r>
          </w:p>
        </w:tc>
        <w:tc>
          <w:tcPr>
            <w:tcW w:w="2796" w:type="dxa"/>
          </w:tcPr>
          <w:p w14:paraId="0CC22282" w14:textId="77777777" w:rsidR="00D3311C" w:rsidRDefault="00D3311C" w:rsidP="002B3341">
            <w:r>
              <w:t>Gender</w:t>
            </w:r>
          </w:p>
        </w:tc>
        <w:tc>
          <w:tcPr>
            <w:tcW w:w="2751" w:type="dxa"/>
          </w:tcPr>
          <w:p w14:paraId="0EB27A3F" w14:textId="77777777" w:rsidR="00D3311C" w:rsidRDefault="00D3311C" w:rsidP="0094248A">
            <w:r>
              <w:t>CE</w:t>
            </w:r>
            <w:r w:rsidR="0094248A">
              <w:t xml:space="preserve"> or ST</w:t>
            </w:r>
          </w:p>
        </w:tc>
      </w:tr>
      <w:tr w:rsidR="00D3311C" w14:paraId="5533C403" w14:textId="77777777" w:rsidTr="00D3311C">
        <w:tc>
          <w:tcPr>
            <w:tcW w:w="2125" w:type="dxa"/>
          </w:tcPr>
          <w:p w14:paraId="0E24F14F" w14:textId="77777777" w:rsidR="00D3311C" w:rsidRDefault="00D3311C" w:rsidP="002B3341">
            <w:r>
              <w:t>Race</w:t>
            </w:r>
          </w:p>
        </w:tc>
        <w:tc>
          <w:tcPr>
            <w:tcW w:w="1904" w:type="dxa"/>
          </w:tcPr>
          <w:p w14:paraId="3A4A0FFC" w14:textId="77777777" w:rsidR="00D3311C" w:rsidRDefault="00D3311C" w:rsidP="002B3341">
            <w:r w:rsidRPr="007C7E70">
              <w:t>103579009</w:t>
            </w:r>
          </w:p>
        </w:tc>
        <w:tc>
          <w:tcPr>
            <w:tcW w:w="2796" w:type="dxa"/>
          </w:tcPr>
          <w:p w14:paraId="4653F76F" w14:textId="77777777" w:rsidR="00D3311C" w:rsidRDefault="00D3311C" w:rsidP="002B3341">
            <w:r>
              <w:t>Race</w:t>
            </w:r>
          </w:p>
        </w:tc>
        <w:tc>
          <w:tcPr>
            <w:tcW w:w="2751" w:type="dxa"/>
          </w:tcPr>
          <w:p w14:paraId="1E4842B4" w14:textId="77777777" w:rsidR="00D3311C" w:rsidRDefault="00D3311C" w:rsidP="0094248A">
            <w:r>
              <w:t>CE</w:t>
            </w:r>
            <w:r w:rsidR="0094248A">
              <w:t xml:space="preserve"> or ST</w:t>
            </w:r>
          </w:p>
        </w:tc>
      </w:tr>
      <w:tr w:rsidR="00D3311C" w14:paraId="79002321" w14:textId="77777777" w:rsidTr="00D3311C">
        <w:tc>
          <w:tcPr>
            <w:tcW w:w="2125" w:type="dxa"/>
          </w:tcPr>
          <w:p w14:paraId="3DF39203" w14:textId="77777777" w:rsidR="00D3311C" w:rsidRDefault="00D3311C" w:rsidP="002B3341">
            <w:r>
              <w:t>Ethnicity</w:t>
            </w:r>
          </w:p>
        </w:tc>
        <w:tc>
          <w:tcPr>
            <w:tcW w:w="1904" w:type="dxa"/>
          </w:tcPr>
          <w:p w14:paraId="44355EA6" w14:textId="77777777" w:rsidR="00D3311C" w:rsidRDefault="00D3311C" w:rsidP="002B3341">
            <w:r w:rsidRPr="007C7E70">
              <w:t>364699009</w:t>
            </w:r>
          </w:p>
        </w:tc>
        <w:tc>
          <w:tcPr>
            <w:tcW w:w="2796" w:type="dxa"/>
          </w:tcPr>
          <w:p w14:paraId="4E7CCCD0" w14:textId="77777777" w:rsidR="00D3311C" w:rsidRDefault="00D3311C" w:rsidP="002B3341">
            <w:r>
              <w:t>Ethnic Group</w:t>
            </w:r>
          </w:p>
        </w:tc>
        <w:tc>
          <w:tcPr>
            <w:tcW w:w="2751" w:type="dxa"/>
          </w:tcPr>
          <w:p w14:paraId="24CA1E7B" w14:textId="77777777" w:rsidR="00D3311C" w:rsidRDefault="00D3311C" w:rsidP="0094248A">
            <w:r>
              <w:t>CE</w:t>
            </w:r>
            <w:r w:rsidR="0094248A">
              <w:t xml:space="preserve"> or ST</w:t>
            </w:r>
          </w:p>
        </w:tc>
      </w:tr>
      <w:tr w:rsidR="00D3311C" w14:paraId="33A655B0" w14:textId="77777777" w:rsidTr="00D3311C">
        <w:tc>
          <w:tcPr>
            <w:tcW w:w="2125" w:type="dxa"/>
          </w:tcPr>
          <w:p w14:paraId="1550B003" w14:textId="77777777" w:rsidR="00D3311C" w:rsidRDefault="00D3311C" w:rsidP="002B3341">
            <w:r>
              <w:t>Marital Status</w:t>
            </w:r>
          </w:p>
        </w:tc>
        <w:tc>
          <w:tcPr>
            <w:tcW w:w="1904" w:type="dxa"/>
          </w:tcPr>
          <w:p w14:paraId="537D22DA" w14:textId="77777777" w:rsidR="00D3311C" w:rsidRDefault="00D3311C" w:rsidP="002B3341">
            <w:r w:rsidRPr="007C7E70">
              <w:t>125680007</w:t>
            </w:r>
          </w:p>
        </w:tc>
        <w:tc>
          <w:tcPr>
            <w:tcW w:w="2796" w:type="dxa"/>
          </w:tcPr>
          <w:p w14:paraId="02AEF524" w14:textId="77777777" w:rsidR="00D3311C" w:rsidRDefault="00D3311C" w:rsidP="002B3341">
            <w:r>
              <w:t>Marital Status</w:t>
            </w:r>
          </w:p>
        </w:tc>
        <w:tc>
          <w:tcPr>
            <w:tcW w:w="2751" w:type="dxa"/>
          </w:tcPr>
          <w:p w14:paraId="0CFF27CB" w14:textId="77777777" w:rsidR="00D3311C" w:rsidRDefault="00D3311C" w:rsidP="0094248A">
            <w:r>
              <w:t>CE</w:t>
            </w:r>
            <w:r w:rsidR="0094248A">
              <w:t xml:space="preserve"> or ST</w:t>
            </w:r>
          </w:p>
        </w:tc>
      </w:tr>
      <w:tr w:rsidR="00D3311C" w14:paraId="602439CE" w14:textId="77777777" w:rsidTr="00D3311C">
        <w:tc>
          <w:tcPr>
            <w:tcW w:w="2125" w:type="dxa"/>
          </w:tcPr>
          <w:p w14:paraId="0F322197" w14:textId="77777777" w:rsidR="00D3311C" w:rsidRDefault="00D3311C" w:rsidP="002B3341">
            <w:r>
              <w:t>Religious Preference</w:t>
            </w:r>
          </w:p>
        </w:tc>
        <w:tc>
          <w:tcPr>
            <w:tcW w:w="1904" w:type="dxa"/>
          </w:tcPr>
          <w:p w14:paraId="113F4E3A" w14:textId="77777777" w:rsidR="00D3311C" w:rsidRDefault="00D3311C" w:rsidP="002B3341">
            <w:r w:rsidRPr="007C7E70">
              <w:t>160538000</w:t>
            </w:r>
          </w:p>
        </w:tc>
        <w:tc>
          <w:tcPr>
            <w:tcW w:w="2796" w:type="dxa"/>
          </w:tcPr>
          <w:p w14:paraId="44A8B0EB" w14:textId="77777777" w:rsidR="00D3311C" w:rsidRDefault="00D3311C" w:rsidP="002B3341">
            <w:r>
              <w:t>Religious Affiliation</w:t>
            </w:r>
          </w:p>
        </w:tc>
        <w:tc>
          <w:tcPr>
            <w:tcW w:w="2751" w:type="dxa"/>
          </w:tcPr>
          <w:p w14:paraId="1697FF27" w14:textId="77777777" w:rsidR="00D3311C" w:rsidRDefault="00D3311C" w:rsidP="0094248A">
            <w:r>
              <w:t>CE</w:t>
            </w:r>
            <w:r w:rsidR="0094248A">
              <w:t xml:space="preserve"> or ST</w:t>
            </w:r>
          </w:p>
        </w:tc>
      </w:tr>
      <w:tr w:rsidR="00D3311C" w14:paraId="2DC740D2" w14:textId="77777777" w:rsidTr="00D3311C">
        <w:tc>
          <w:tcPr>
            <w:tcW w:w="2125" w:type="dxa"/>
          </w:tcPr>
          <w:p w14:paraId="68CA8E57" w14:textId="77777777" w:rsidR="00D3311C" w:rsidRDefault="00D3311C" w:rsidP="002B3341">
            <w:r>
              <w:t>Birth Place</w:t>
            </w:r>
          </w:p>
        </w:tc>
        <w:tc>
          <w:tcPr>
            <w:tcW w:w="1904" w:type="dxa"/>
          </w:tcPr>
          <w:p w14:paraId="3DC39F22" w14:textId="77777777" w:rsidR="00D3311C" w:rsidRDefault="00D3311C" w:rsidP="002B3341">
            <w:r w:rsidRPr="007C7E70">
              <w:t>169812000</w:t>
            </w:r>
          </w:p>
        </w:tc>
        <w:tc>
          <w:tcPr>
            <w:tcW w:w="2796" w:type="dxa"/>
          </w:tcPr>
          <w:p w14:paraId="14BCBB0A" w14:textId="77777777" w:rsidR="00D3311C" w:rsidRDefault="00D3311C" w:rsidP="002B3341">
            <w:r>
              <w:t>Place of Birth</w:t>
            </w:r>
          </w:p>
        </w:tc>
        <w:tc>
          <w:tcPr>
            <w:tcW w:w="2751" w:type="dxa"/>
          </w:tcPr>
          <w:p w14:paraId="27602063" w14:textId="77777777" w:rsidR="00D3311C" w:rsidRDefault="00D3311C" w:rsidP="002B3341">
            <w:r>
              <w:t>ADDR</w:t>
            </w:r>
          </w:p>
        </w:tc>
      </w:tr>
      <w:tr w:rsidR="00D3311C" w14:paraId="199BD96E" w14:textId="77777777" w:rsidTr="00D3311C">
        <w:tc>
          <w:tcPr>
            <w:tcW w:w="2125" w:type="dxa"/>
          </w:tcPr>
          <w:p w14:paraId="500E7D5F" w14:textId="77777777" w:rsidR="00D3311C" w:rsidRDefault="00D3311C" w:rsidP="002B3341">
            <w:r>
              <w:t>Address</w:t>
            </w:r>
          </w:p>
        </w:tc>
        <w:tc>
          <w:tcPr>
            <w:tcW w:w="1904" w:type="dxa"/>
          </w:tcPr>
          <w:p w14:paraId="56EC917B" w14:textId="77777777" w:rsidR="00D3311C" w:rsidRPr="007C7E70" w:rsidRDefault="00D3311C" w:rsidP="002B3341">
            <w:r w:rsidRPr="008E7082">
              <w:t>184097001</w:t>
            </w:r>
          </w:p>
        </w:tc>
        <w:tc>
          <w:tcPr>
            <w:tcW w:w="2796" w:type="dxa"/>
          </w:tcPr>
          <w:p w14:paraId="4C961212" w14:textId="77777777" w:rsidR="00D3311C" w:rsidRDefault="00D3311C" w:rsidP="002B3341">
            <w:r>
              <w:t>Patient Address</w:t>
            </w:r>
          </w:p>
        </w:tc>
        <w:tc>
          <w:tcPr>
            <w:tcW w:w="2751" w:type="dxa"/>
          </w:tcPr>
          <w:p w14:paraId="34401614" w14:textId="77777777" w:rsidR="00D3311C" w:rsidRDefault="00D3311C" w:rsidP="002B3341">
            <w:r>
              <w:t>ADDR</w:t>
            </w:r>
          </w:p>
        </w:tc>
      </w:tr>
      <w:tr w:rsidR="00D3311C" w14:paraId="58560719" w14:textId="77777777" w:rsidTr="00D3311C">
        <w:tc>
          <w:tcPr>
            <w:tcW w:w="2125" w:type="dxa"/>
          </w:tcPr>
          <w:p w14:paraId="0AF1147A" w14:textId="77777777" w:rsidR="00D3311C" w:rsidRDefault="00D3311C" w:rsidP="002B3341">
            <w:r>
              <w:t>Postal Code</w:t>
            </w:r>
          </w:p>
        </w:tc>
        <w:tc>
          <w:tcPr>
            <w:tcW w:w="1904" w:type="dxa"/>
          </w:tcPr>
          <w:p w14:paraId="5DAB32AF" w14:textId="77777777" w:rsidR="00D3311C" w:rsidRDefault="00D3311C" w:rsidP="002B3341">
            <w:r w:rsidRPr="007C7E70">
              <w:t>184102003</w:t>
            </w:r>
          </w:p>
        </w:tc>
        <w:tc>
          <w:tcPr>
            <w:tcW w:w="2796" w:type="dxa"/>
          </w:tcPr>
          <w:p w14:paraId="0BC43D6B" w14:textId="77777777" w:rsidR="00D3311C" w:rsidRDefault="00D3311C" w:rsidP="002B3341">
            <w:r>
              <w:t>Patient Postal Code</w:t>
            </w:r>
          </w:p>
        </w:tc>
        <w:tc>
          <w:tcPr>
            <w:tcW w:w="2751" w:type="dxa"/>
          </w:tcPr>
          <w:p w14:paraId="0274DD2F" w14:textId="77777777" w:rsidR="00D3311C" w:rsidRDefault="00D3311C" w:rsidP="0094248A">
            <w:r>
              <w:t>CE</w:t>
            </w:r>
            <w:r w:rsidR="0094248A">
              <w:t xml:space="preserve"> or ST</w:t>
            </w:r>
          </w:p>
        </w:tc>
      </w:tr>
      <w:tr w:rsidR="00D3311C" w14:paraId="600E0620" w14:textId="77777777" w:rsidTr="00D3311C">
        <w:tc>
          <w:tcPr>
            <w:tcW w:w="2125" w:type="dxa"/>
          </w:tcPr>
          <w:p w14:paraId="775B3EAB" w14:textId="77777777" w:rsidR="00D3311C" w:rsidRDefault="00D3311C" w:rsidP="002B3341">
            <w:r>
              <w:t>City</w:t>
            </w:r>
          </w:p>
        </w:tc>
        <w:tc>
          <w:tcPr>
            <w:tcW w:w="1904" w:type="dxa"/>
          </w:tcPr>
          <w:p w14:paraId="02802F3E" w14:textId="77777777" w:rsidR="00D3311C" w:rsidRDefault="00D3311C" w:rsidP="002B3341">
            <w:r w:rsidRPr="007C7E70">
              <w:t>433178008</w:t>
            </w:r>
          </w:p>
        </w:tc>
        <w:tc>
          <w:tcPr>
            <w:tcW w:w="2796" w:type="dxa"/>
          </w:tcPr>
          <w:p w14:paraId="0AA12096" w14:textId="77777777" w:rsidR="00D3311C" w:rsidRDefault="00D3311C" w:rsidP="002B3341">
            <w:r>
              <w:t>City of Residence</w:t>
            </w:r>
          </w:p>
        </w:tc>
        <w:tc>
          <w:tcPr>
            <w:tcW w:w="2751" w:type="dxa"/>
          </w:tcPr>
          <w:p w14:paraId="626BE3C6" w14:textId="77777777" w:rsidR="00D3311C" w:rsidRDefault="00D3311C" w:rsidP="0094248A">
            <w:r>
              <w:t>CE</w:t>
            </w:r>
            <w:r w:rsidR="0094248A">
              <w:t xml:space="preserve"> or ST</w:t>
            </w:r>
          </w:p>
        </w:tc>
      </w:tr>
      <w:tr w:rsidR="00D3311C" w14:paraId="713B358F" w14:textId="77777777" w:rsidTr="00D3311C">
        <w:tc>
          <w:tcPr>
            <w:tcW w:w="2125" w:type="dxa"/>
          </w:tcPr>
          <w:p w14:paraId="150DD710" w14:textId="77777777" w:rsidR="00D3311C" w:rsidRDefault="00D3311C" w:rsidP="002B3341">
            <w:r>
              <w:t>State</w:t>
            </w:r>
          </w:p>
        </w:tc>
        <w:tc>
          <w:tcPr>
            <w:tcW w:w="1904" w:type="dxa"/>
          </w:tcPr>
          <w:p w14:paraId="4F0047B2" w14:textId="77777777" w:rsidR="00D3311C" w:rsidRDefault="00D3311C" w:rsidP="002B3341">
            <w:pPr>
              <w:jc w:val="center"/>
            </w:pPr>
            <w:r>
              <w:t>N</w:t>
            </w:r>
            <w:r w:rsidR="002B3341">
              <w:t>/</w:t>
            </w:r>
            <w:r>
              <w:t>A</w:t>
            </w:r>
          </w:p>
        </w:tc>
        <w:tc>
          <w:tcPr>
            <w:tcW w:w="2796" w:type="dxa"/>
          </w:tcPr>
          <w:p w14:paraId="58CB4B0F" w14:textId="77777777" w:rsidR="00D3311C" w:rsidRDefault="00D3311C" w:rsidP="002B3341">
            <w:r>
              <w:t>State/Province of Residence</w:t>
            </w:r>
          </w:p>
        </w:tc>
        <w:tc>
          <w:tcPr>
            <w:tcW w:w="2751" w:type="dxa"/>
          </w:tcPr>
          <w:p w14:paraId="0A0B5EA9" w14:textId="77777777" w:rsidR="00D3311C" w:rsidRDefault="00D3311C" w:rsidP="0094248A">
            <w:r>
              <w:t>CE</w:t>
            </w:r>
            <w:r w:rsidR="0094248A">
              <w:t xml:space="preserve"> or ST</w:t>
            </w:r>
          </w:p>
        </w:tc>
      </w:tr>
      <w:tr w:rsidR="00D3311C" w14:paraId="19993502" w14:textId="77777777" w:rsidTr="00D3311C">
        <w:tc>
          <w:tcPr>
            <w:tcW w:w="2125" w:type="dxa"/>
          </w:tcPr>
          <w:p w14:paraId="0782A9AF" w14:textId="77777777" w:rsidR="00D3311C" w:rsidRDefault="00D3311C" w:rsidP="002B3341">
            <w:r>
              <w:t>Country</w:t>
            </w:r>
          </w:p>
        </w:tc>
        <w:tc>
          <w:tcPr>
            <w:tcW w:w="1904" w:type="dxa"/>
          </w:tcPr>
          <w:p w14:paraId="3AB4666E" w14:textId="77777777" w:rsidR="00D3311C" w:rsidRDefault="00D3311C" w:rsidP="002B3341">
            <w:r w:rsidRPr="007C7E70">
              <w:t>416647007</w:t>
            </w:r>
          </w:p>
        </w:tc>
        <w:tc>
          <w:tcPr>
            <w:tcW w:w="2796" w:type="dxa"/>
          </w:tcPr>
          <w:p w14:paraId="35CA6B38" w14:textId="77777777" w:rsidR="00D3311C" w:rsidRDefault="00D3311C" w:rsidP="002B3341">
            <w:r>
              <w:t>Country of Residence</w:t>
            </w:r>
          </w:p>
        </w:tc>
        <w:tc>
          <w:tcPr>
            <w:tcW w:w="2751" w:type="dxa"/>
          </w:tcPr>
          <w:p w14:paraId="31801458" w14:textId="77777777" w:rsidR="00D3311C" w:rsidRDefault="00D3311C" w:rsidP="0094248A">
            <w:r>
              <w:t>CE</w:t>
            </w:r>
            <w:r w:rsidR="0094248A">
              <w:t xml:space="preserve"> or ST</w:t>
            </w:r>
          </w:p>
        </w:tc>
      </w:tr>
      <w:tr w:rsidR="00D3311C" w14:paraId="7AE67F9B" w14:textId="77777777" w:rsidTr="00D3311C">
        <w:tc>
          <w:tcPr>
            <w:tcW w:w="2125" w:type="dxa"/>
          </w:tcPr>
          <w:p w14:paraId="25935AAE" w14:textId="77777777" w:rsidR="00D3311C" w:rsidRDefault="00D3311C" w:rsidP="002B3341">
            <w:r>
              <w:t>County</w:t>
            </w:r>
          </w:p>
        </w:tc>
        <w:tc>
          <w:tcPr>
            <w:tcW w:w="1904" w:type="dxa"/>
          </w:tcPr>
          <w:p w14:paraId="210A8D98" w14:textId="77777777" w:rsidR="00D3311C" w:rsidRDefault="00D3311C" w:rsidP="002B3341">
            <w:r w:rsidRPr="007C7E70">
              <w:t>432407003</w:t>
            </w:r>
          </w:p>
        </w:tc>
        <w:tc>
          <w:tcPr>
            <w:tcW w:w="2796" w:type="dxa"/>
          </w:tcPr>
          <w:p w14:paraId="2CE6C587" w14:textId="77777777" w:rsidR="00D3311C" w:rsidRDefault="00D3311C" w:rsidP="002B3341">
            <w:r>
              <w:t>County of Residence</w:t>
            </w:r>
          </w:p>
        </w:tc>
        <w:tc>
          <w:tcPr>
            <w:tcW w:w="2751" w:type="dxa"/>
          </w:tcPr>
          <w:p w14:paraId="2C34A68F" w14:textId="77777777" w:rsidR="00D3311C" w:rsidRDefault="00D3311C" w:rsidP="0094248A">
            <w:r>
              <w:t>CE</w:t>
            </w:r>
            <w:r w:rsidR="0094248A">
              <w:t xml:space="preserve"> or ST</w:t>
            </w:r>
          </w:p>
        </w:tc>
      </w:tr>
      <w:tr w:rsidR="00D3311C" w14:paraId="52C2A727" w14:textId="77777777" w:rsidTr="00D3311C">
        <w:tc>
          <w:tcPr>
            <w:tcW w:w="2125" w:type="dxa"/>
          </w:tcPr>
          <w:p w14:paraId="77BA5E55" w14:textId="77777777" w:rsidR="00D3311C" w:rsidRDefault="00D3311C" w:rsidP="002B3341">
            <w:r>
              <w:t>Street Address</w:t>
            </w:r>
          </w:p>
        </w:tc>
        <w:tc>
          <w:tcPr>
            <w:tcW w:w="1904" w:type="dxa"/>
          </w:tcPr>
          <w:p w14:paraId="43C1DAFD" w14:textId="77777777" w:rsidR="00D3311C" w:rsidRDefault="00D3311C" w:rsidP="002B3341">
            <w:r w:rsidRPr="007C7E70">
              <w:t>398099009</w:t>
            </w:r>
          </w:p>
        </w:tc>
        <w:tc>
          <w:tcPr>
            <w:tcW w:w="2796" w:type="dxa"/>
          </w:tcPr>
          <w:p w14:paraId="7EFAFC57" w14:textId="77777777" w:rsidR="00D3311C" w:rsidRDefault="00D3311C" w:rsidP="002B3341">
            <w:r>
              <w:t>Street Address</w:t>
            </w:r>
          </w:p>
        </w:tc>
        <w:tc>
          <w:tcPr>
            <w:tcW w:w="2751" w:type="dxa"/>
          </w:tcPr>
          <w:p w14:paraId="7DAF8D0A" w14:textId="77777777" w:rsidR="00D3311C" w:rsidRDefault="00D3311C" w:rsidP="002B3341">
            <w:r>
              <w:t>ST</w:t>
            </w:r>
          </w:p>
        </w:tc>
      </w:tr>
    </w:tbl>
    <w:p w14:paraId="10935A03" w14:textId="77777777" w:rsidR="0094248A" w:rsidRDefault="0094248A" w:rsidP="0094248A">
      <w:pPr>
        <w:pStyle w:val="Heading4"/>
      </w:pPr>
      <w:r>
        <w:t>Values</w:t>
      </w:r>
    </w:p>
    <w:p w14:paraId="7FF0EC91" w14:textId="77777777" w:rsidR="0094248A" w:rsidRDefault="0094248A" w:rsidP="0094248A">
      <w:r>
        <w:t xml:space="preserve">The &lt;value&gt; element is where the constraints on the possible values of the demographic data element are recorded.  The data type of the value element is recorded in the </w:t>
      </w:r>
      <w:proofErr w:type="spellStart"/>
      <w:r>
        <w:t>xsi</w:t>
      </w:r>
      <w:proofErr w:type="gramStart"/>
      <w:r>
        <w:t>:type</w:t>
      </w:r>
      <w:proofErr w:type="spellEnd"/>
      <w:proofErr w:type="gramEnd"/>
      <w:r>
        <w:t xml:space="preserve"> attribute and must be recorded as shown in the Data Type column for each of the demographic items.</w:t>
      </w:r>
    </w:p>
    <w:p w14:paraId="58B081D1" w14:textId="77777777" w:rsidR="0094248A" w:rsidRDefault="0094248A" w:rsidP="0094248A">
      <w:proofErr w:type="gramStart"/>
      <w:r>
        <w:t>When a query constraint specifies a numeric range (as for age), the IVL_PQ data type must be used, and the range expressed using the &lt;low&gt; and &lt;high&gt; elements beneath the &lt;value&gt; element.</w:t>
      </w:r>
      <w:proofErr w:type="gramEnd"/>
      <w:r>
        <w:t xml:space="preserve">   </w:t>
      </w:r>
    </w:p>
    <w:p w14:paraId="0671149B" w14:textId="77777777" w:rsidR="008B2653" w:rsidRDefault="008B2653" w:rsidP="00763F7A">
      <w:pPr>
        <w:pStyle w:val="Code"/>
      </w:pPr>
      <w:r>
        <w:t>&lt;observationCriteria&gt;</w:t>
      </w:r>
    </w:p>
    <w:p w14:paraId="3B304471" w14:textId="77777777" w:rsidR="008B2653" w:rsidRDefault="008B2653" w:rsidP="00763F7A">
      <w:pPr>
        <w:pStyle w:val="Code"/>
      </w:pPr>
      <w:r>
        <w:t xml:space="preserve">  &lt;id root='…' /&gt;</w:t>
      </w:r>
    </w:p>
    <w:p w14:paraId="45BE7D7D" w14:textId="77777777" w:rsidR="008B2653" w:rsidRDefault="008B2653" w:rsidP="00763F7A">
      <w:pPr>
        <w:pStyle w:val="Code"/>
      </w:pPr>
      <w:r>
        <w:t xml:space="preserve">  &lt;code code='</w:t>
      </w:r>
      <w:r w:rsidRPr="007C7E70">
        <w:t>424144002</w:t>
      </w:r>
      <w:r>
        <w:t xml:space="preserve">' displayName='Age' </w:t>
      </w:r>
      <w:r>
        <w:br/>
        <w:t xml:space="preserve">    codeSystem='2.16.840.1.113883.6.96' codeSystemName='SNOMED-CT'/&gt;</w:t>
      </w:r>
    </w:p>
    <w:p w14:paraId="37E10777" w14:textId="77777777" w:rsidR="008B2653" w:rsidRDefault="008B2653" w:rsidP="00763F7A">
      <w:pPr>
        <w:pStyle w:val="Code"/>
      </w:pPr>
      <w:r>
        <w:t xml:space="preserve">  &lt;value xsi:type='IVL_PQ'&gt;</w:t>
      </w:r>
    </w:p>
    <w:p w14:paraId="4EE83F04" w14:textId="77777777" w:rsidR="008B2653" w:rsidRDefault="008B2653" w:rsidP="00763F7A">
      <w:pPr>
        <w:pStyle w:val="Code"/>
      </w:pPr>
      <w:r>
        <w:t xml:space="preserve">    &lt;low value='17' unit='a'/&gt;</w:t>
      </w:r>
    </w:p>
    <w:p w14:paraId="3EC64DAD" w14:textId="77777777" w:rsidR="008B2653" w:rsidRDefault="008B2653" w:rsidP="00763F7A">
      <w:pPr>
        <w:pStyle w:val="Code"/>
      </w:pPr>
      <w:r>
        <w:t xml:space="preserve">    &lt;high value='64' unit='a'/&gt;</w:t>
      </w:r>
    </w:p>
    <w:p w14:paraId="589EBBCA" w14:textId="77777777" w:rsidR="008B2653" w:rsidRDefault="008B2653" w:rsidP="00763F7A">
      <w:pPr>
        <w:pStyle w:val="Code"/>
      </w:pPr>
      <w:r>
        <w:t xml:space="preserve">  &lt;/value&gt;</w:t>
      </w:r>
    </w:p>
    <w:p w14:paraId="5C971B55" w14:textId="77777777" w:rsidR="008B2653" w:rsidRDefault="008B2653" w:rsidP="00763F7A">
      <w:pPr>
        <w:pStyle w:val="Code"/>
      </w:pPr>
      <w:r>
        <w:lastRenderedPageBreak/>
        <w:t xml:space="preserve">  …</w:t>
      </w:r>
    </w:p>
    <w:p w14:paraId="2C007BC0" w14:textId="77777777" w:rsidR="008B2653" w:rsidRDefault="008B2653" w:rsidP="00763F7A">
      <w:pPr>
        <w:pStyle w:val="Code"/>
      </w:pPr>
      <w:r>
        <w:t>&lt;/observationCriteria&gt;</w:t>
      </w:r>
    </w:p>
    <w:p w14:paraId="29982F7F" w14:textId="77777777" w:rsidR="0094248A" w:rsidRDefault="0094248A" w:rsidP="0094248A">
      <w:proofErr w:type="gramStart"/>
      <w:r>
        <w:t>When a query constraint specifies a time range (as for date of birth or death), the IVL_TS data type must be used.</w:t>
      </w:r>
      <w:proofErr w:type="gramEnd"/>
      <w:r>
        <w:t xml:space="preserve">  Again, the range is expressed using the &lt;low&gt; and &lt;high&gt; elements beneath the &lt;value&gt; element</w:t>
      </w:r>
    </w:p>
    <w:p w14:paraId="4E62DE32" w14:textId="77777777" w:rsidR="0094248A" w:rsidRDefault="0094248A" w:rsidP="0094248A">
      <w:commentRangeStart w:id="81"/>
      <w:r>
        <w:t>Queries against a location may specify the location parameters using the ADDR data type</w:t>
      </w:r>
      <w:commentRangeEnd w:id="81"/>
      <w:r w:rsidR="007F3667">
        <w:rPr>
          <w:rStyle w:val="CommentReference"/>
        </w:rPr>
        <w:commentReference w:id="81"/>
      </w:r>
      <w:r>
        <w:t xml:space="preserve">.  </w:t>
      </w:r>
    </w:p>
    <w:p w14:paraId="41F313CF" w14:textId="77777777" w:rsidR="00C522F9" w:rsidRDefault="00C522F9" w:rsidP="00C522F9">
      <w:pPr>
        <w:pStyle w:val="Heading4"/>
      </w:pPr>
      <w:r>
        <w:t>Rationale:</w:t>
      </w:r>
    </w:p>
    <w:p w14:paraId="254BB867" w14:textId="77777777" w:rsidR="00C522F9" w:rsidRDefault="00C522F9" w:rsidP="00C522F9">
      <w:r>
        <w:t>There are several possible ways to represent demographics of the patient in HQMF.  Most demographics can be represented using coded values on the patient participation, but in order to query by geographic criteria, these values would not be able to be constrained to a specific value set.  Thus, one could ask for patients in a single postal code, city, or state, but could not ask for patients living in a wider geographic region made up of several states or postal codes.  Also, it is not possible to ask for patients within a specific age group, or range of birth or death dates because these are limited to the timestamp data type.  To address these issues, demographics are queried upon using the &lt;</w:t>
      </w:r>
      <w:proofErr w:type="spellStart"/>
      <w:r>
        <w:t>observationCriteria</w:t>
      </w:r>
      <w:proofErr w:type="spellEnd"/>
      <w:r>
        <w:t>&gt; element.</w:t>
      </w:r>
    </w:p>
    <w:p w14:paraId="64EE16D7" w14:textId="77777777" w:rsidR="00C522F9" w:rsidRDefault="00C522F9" w:rsidP="00C522F9">
      <w:pPr>
        <w:pStyle w:val="Heading4"/>
      </w:pPr>
      <w:r>
        <w:t>Notes on Age</w:t>
      </w:r>
    </w:p>
    <w:p w14:paraId="1CEF24A1" w14:textId="77777777" w:rsidR="00C522F9" w:rsidRDefault="00C522F9" w:rsidP="00C522F9">
      <w:r>
        <w:t xml:space="preserve">The chronological age of the patient varies over time and depends upon the time context.  When age is evaluated independently from any other event, it is assumed to be age at any time during the measure period.  </w:t>
      </w:r>
      <w:r w:rsidR="0094248A">
        <w:t xml:space="preserve">The unit attribute should be reported using terms from the table below, using </w:t>
      </w:r>
      <w:r>
        <w:t xml:space="preserve">years, months, weeks, days or hours as appropriate.  </w:t>
      </w:r>
      <w:r w:rsidR="0094248A">
        <w:t xml:space="preserve">  </w:t>
      </w:r>
    </w:p>
    <w:tbl>
      <w:tblPr>
        <w:tblStyle w:val="TableGrid"/>
        <w:tblW w:w="0" w:type="auto"/>
        <w:tblLook w:val="04A0" w:firstRow="1" w:lastRow="0" w:firstColumn="1" w:lastColumn="0" w:noHBand="0" w:noVBand="1"/>
      </w:tblPr>
      <w:tblGrid>
        <w:gridCol w:w="795"/>
        <w:gridCol w:w="1349"/>
      </w:tblGrid>
      <w:tr w:rsidR="00C522F9" w:rsidRPr="001556F5" w14:paraId="360A134B" w14:textId="77777777" w:rsidTr="00173636">
        <w:tc>
          <w:tcPr>
            <w:tcW w:w="795" w:type="dxa"/>
          </w:tcPr>
          <w:p w14:paraId="1D5CE4E5" w14:textId="77777777" w:rsidR="00C522F9" w:rsidRPr="001556F5" w:rsidRDefault="00C522F9" w:rsidP="00173636">
            <w:pPr>
              <w:rPr>
                <w:b/>
              </w:rPr>
            </w:pPr>
            <w:r w:rsidRPr="001556F5">
              <w:rPr>
                <w:b/>
              </w:rPr>
              <w:t>Term</w:t>
            </w:r>
          </w:p>
        </w:tc>
        <w:tc>
          <w:tcPr>
            <w:tcW w:w="1349" w:type="dxa"/>
          </w:tcPr>
          <w:p w14:paraId="0FC5E5B5" w14:textId="77777777" w:rsidR="00C522F9" w:rsidRPr="001556F5" w:rsidRDefault="00C522F9" w:rsidP="00173636">
            <w:pPr>
              <w:rPr>
                <w:b/>
              </w:rPr>
            </w:pPr>
            <w:r w:rsidRPr="001556F5">
              <w:rPr>
                <w:b/>
              </w:rPr>
              <w:t>Description</w:t>
            </w:r>
          </w:p>
        </w:tc>
      </w:tr>
      <w:tr w:rsidR="00C522F9" w14:paraId="0F396183" w14:textId="77777777" w:rsidTr="00173636">
        <w:tc>
          <w:tcPr>
            <w:tcW w:w="795" w:type="dxa"/>
          </w:tcPr>
          <w:p w14:paraId="3B92E31D" w14:textId="77777777" w:rsidR="00C522F9" w:rsidRDefault="00C522F9" w:rsidP="00173636">
            <w:r>
              <w:t>a</w:t>
            </w:r>
          </w:p>
        </w:tc>
        <w:tc>
          <w:tcPr>
            <w:tcW w:w="1349" w:type="dxa"/>
          </w:tcPr>
          <w:p w14:paraId="0D1F923A" w14:textId="77777777" w:rsidR="00C522F9" w:rsidRDefault="00C522F9" w:rsidP="00173636">
            <w:r>
              <w:t>Year</w:t>
            </w:r>
          </w:p>
        </w:tc>
      </w:tr>
      <w:tr w:rsidR="00C522F9" w14:paraId="702F410D" w14:textId="77777777" w:rsidTr="00173636">
        <w:tc>
          <w:tcPr>
            <w:tcW w:w="795" w:type="dxa"/>
          </w:tcPr>
          <w:p w14:paraId="275E9909" w14:textId="77777777" w:rsidR="00C522F9" w:rsidRDefault="00C522F9" w:rsidP="00173636">
            <w:proofErr w:type="spellStart"/>
            <w:r>
              <w:t>mo</w:t>
            </w:r>
            <w:proofErr w:type="spellEnd"/>
          </w:p>
        </w:tc>
        <w:tc>
          <w:tcPr>
            <w:tcW w:w="1349" w:type="dxa"/>
          </w:tcPr>
          <w:p w14:paraId="7321BBD1" w14:textId="77777777" w:rsidR="00C522F9" w:rsidRDefault="00C522F9" w:rsidP="00173636">
            <w:r>
              <w:t>Month</w:t>
            </w:r>
          </w:p>
        </w:tc>
      </w:tr>
      <w:tr w:rsidR="00C522F9" w14:paraId="0571ACB3" w14:textId="77777777" w:rsidTr="00173636">
        <w:tc>
          <w:tcPr>
            <w:tcW w:w="795" w:type="dxa"/>
          </w:tcPr>
          <w:p w14:paraId="5FDF80F0" w14:textId="77777777" w:rsidR="00C522F9" w:rsidRDefault="00C522F9" w:rsidP="00173636">
            <w:proofErr w:type="spellStart"/>
            <w:r>
              <w:t>wk</w:t>
            </w:r>
            <w:proofErr w:type="spellEnd"/>
          </w:p>
        </w:tc>
        <w:tc>
          <w:tcPr>
            <w:tcW w:w="1349" w:type="dxa"/>
          </w:tcPr>
          <w:p w14:paraId="1C6262B6" w14:textId="77777777" w:rsidR="00C522F9" w:rsidRDefault="00C522F9" w:rsidP="00173636">
            <w:r>
              <w:t>Week</w:t>
            </w:r>
          </w:p>
        </w:tc>
      </w:tr>
      <w:tr w:rsidR="00C522F9" w14:paraId="43D8D17F" w14:textId="77777777" w:rsidTr="00173636">
        <w:tc>
          <w:tcPr>
            <w:tcW w:w="795" w:type="dxa"/>
          </w:tcPr>
          <w:p w14:paraId="74FAF490" w14:textId="77777777" w:rsidR="00C522F9" w:rsidRDefault="00C522F9" w:rsidP="00173636">
            <w:r>
              <w:t>d</w:t>
            </w:r>
          </w:p>
        </w:tc>
        <w:tc>
          <w:tcPr>
            <w:tcW w:w="1349" w:type="dxa"/>
          </w:tcPr>
          <w:p w14:paraId="5A853897" w14:textId="77777777" w:rsidR="00C522F9" w:rsidRDefault="00C522F9" w:rsidP="00173636">
            <w:r>
              <w:t>Day</w:t>
            </w:r>
          </w:p>
        </w:tc>
      </w:tr>
      <w:tr w:rsidR="0094248A" w14:paraId="59F565E8" w14:textId="77777777" w:rsidTr="00173636">
        <w:tc>
          <w:tcPr>
            <w:tcW w:w="795" w:type="dxa"/>
          </w:tcPr>
          <w:p w14:paraId="6FE9CA67" w14:textId="77777777" w:rsidR="0094248A" w:rsidRDefault="0094248A" w:rsidP="00173636">
            <w:r>
              <w:t>h</w:t>
            </w:r>
          </w:p>
        </w:tc>
        <w:tc>
          <w:tcPr>
            <w:tcW w:w="1349" w:type="dxa"/>
          </w:tcPr>
          <w:p w14:paraId="7706C661" w14:textId="77777777" w:rsidR="0094248A" w:rsidRDefault="0094248A" w:rsidP="00173636">
            <w:r>
              <w:t>Hour</w:t>
            </w:r>
          </w:p>
        </w:tc>
      </w:tr>
    </w:tbl>
    <w:p w14:paraId="36535A10" w14:textId="77777777" w:rsidR="00C522F9" w:rsidRDefault="00C522F9" w:rsidP="00C522F9"/>
    <w:p w14:paraId="36B2D70E" w14:textId="77777777" w:rsidR="00C522F9" w:rsidRDefault="00C522F9" w:rsidP="00C522F9">
      <w:pPr>
        <w:pStyle w:val="Heading4"/>
      </w:pPr>
      <w:r>
        <w:t>Examples</w:t>
      </w:r>
    </w:p>
    <w:p w14:paraId="05F0F341" w14:textId="77777777" w:rsidR="002B3341" w:rsidRDefault="002B3341" w:rsidP="002B3341">
      <w:r>
        <w:t xml:space="preserve">For example, to </w:t>
      </w:r>
      <w:r w:rsidR="00FF4468">
        <w:t xml:space="preserve">perform a </w:t>
      </w:r>
      <w:r>
        <w:t xml:space="preserve">query on </w:t>
      </w:r>
      <w:r w:rsidR="00FF4468">
        <w:t xml:space="preserve">patients whose </w:t>
      </w:r>
      <w:r>
        <w:t>county of residence</w:t>
      </w:r>
      <w:r w:rsidR="00FF4468">
        <w:t xml:space="preserve"> is Norfolk (as encoded in some coding system)</w:t>
      </w:r>
      <w:proofErr w:type="gramStart"/>
      <w:r w:rsidR="00FF4468">
        <w:t>,</w:t>
      </w:r>
      <w:proofErr w:type="gramEnd"/>
      <w:r w:rsidR="00FF4468">
        <w:t xml:space="preserve"> you would record the criteria as follows:</w:t>
      </w:r>
    </w:p>
    <w:p w14:paraId="07B0BCD0" w14:textId="77777777" w:rsidR="00FF4468" w:rsidRDefault="00FF4468" w:rsidP="00763F7A">
      <w:pPr>
        <w:pStyle w:val="Code"/>
      </w:pPr>
      <w:r>
        <w:t>&lt;observationCriteria&gt;</w:t>
      </w:r>
    </w:p>
    <w:p w14:paraId="224833E2" w14:textId="77777777" w:rsidR="00FF4468" w:rsidRDefault="00FF4468" w:rsidP="00763F7A">
      <w:pPr>
        <w:pStyle w:val="Code"/>
      </w:pPr>
      <w:r>
        <w:t xml:space="preserve">  &lt;code code='432407003' codeSystem='2.16.840.1.113883.6.96'/&gt;</w:t>
      </w:r>
    </w:p>
    <w:p w14:paraId="46FB210B" w14:textId="77777777" w:rsidR="00FF4468" w:rsidRDefault="00FF4468" w:rsidP="00763F7A">
      <w:pPr>
        <w:pStyle w:val="Code"/>
      </w:pPr>
      <w:r>
        <w:t xml:space="preserve">  &lt;value xsi:type='CE' code='Norfolk' codeSystem='…'/&gt;</w:t>
      </w:r>
    </w:p>
    <w:p w14:paraId="2B2F88D3" w14:textId="77777777" w:rsidR="00FF4468" w:rsidRDefault="00FF4468" w:rsidP="00763F7A">
      <w:pPr>
        <w:pStyle w:val="Code"/>
      </w:pPr>
      <w:r>
        <w:t>&lt;/observationCriteria&gt;</w:t>
      </w:r>
    </w:p>
    <w:p w14:paraId="59A0DAB8" w14:textId="77777777" w:rsidR="00FF4468" w:rsidRDefault="00FF4468" w:rsidP="00FF4468">
      <w:r>
        <w:t xml:space="preserve">A similar query on several regions would include </w:t>
      </w:r>
    </w:p>
    <w:p w14:paraId="0AF3BD68" w14:textId="77777777" w:rsidR="00FF4468" w:rsidRDefault="00FF4468" w:rsidP="00763F7A">
      <w:pPr>
        <w:pStyle w:val="Code"/>
      </w:pPr>
      <w:r>
        <w:t>&lt;observationCriteria&gt;</w:t>
      </w:r>
    </w:p>
    <w:p w14:paraId="43B5FC39" w14:textId="77777777" w:rsidR="00FF4468" w:rsidRDefault="00FF4468" w:rsidP="00763F7A">
      <w:pPr>
        <w:pStyle w:val="Code"/>
      </w:pPr>
      <w:r>
        <w:t xml:space="preserve">  &lt;code code='432407003' codeSystem='2.16.840.1.113883.6.96'/&gt;</w:t>
      </w:r>
    </w:p>
    <w:p w14:paraId="3799EE73" w14:textId="77777777" w:rsidR="00FF4468" w:rsidRDefault="00FF4468" w:rsidP="00763F7A">
      <w:pPr>
        <w:pStyle w:val="Code"/>
      </w:pPr>
      <w:r>
        <w:t xml:space="preserve">  &lt;value xsi:type='CE' valueSet='…'/&gt;</w:t>
      </w:r>
    </w:p>
    <w:p w14:paraId="275D8027" w14:textId="77777777" w:rsidR="00FF4468" w:rsidRDefault="00FF4468" w:rsidP="00763F7A">
      <w:pPr>
        <w:pStyle w:val="Code"/>
      </w:pPr>
      <w:r>
        <w:t>&lt;/observationCriteria&gt;</w:t>
      </w:r>
    </w:p>
    <w:p w14:paraId="490A31DB" w14:textId="77777777" w:rsidR="00FF4468" w:rsidRDefault="00FF4468" w:rsidP="00763F7A">
      <w:pPr>
        <w:pStyle w:val="Code"/>
      </w:pPr>
    </w:p>
    <w:p w14:paraId="272788A9" w14:textId="77777777" w:rsidR="00042556" w:rsidRDefault="00042556" w:rsidP="00042556">
      <w:pPr>
        <w:pStyle w:val="Heading3"/>
      </w:pPr>
      <w:r>
        <w:lastRenderedPageBreak/>
        <w:t>Problems and Allergies</w:t>
      </w:r>
    </w:p>
    <w:p w14:paraId="32B276AA" w14:textId="77777777" w:rsidR="00483446" w:rsidRPr="00483446" w:rsidRDefault="00483446" w:rsidP="00483446">
      <w:r>
        <w:t>The &lt;</w:t>
      </w:r>
      <w:proofErr w:type="spellStart"/>
      <w:r>
        <w:t>observationCriteria</w:t>
      </w:r>
      <w:proofErr w:type="spellEnd"/>
      <w:r>
        <w:t>&gt; element is used to record information about a patient’s problems or allergies.  The &lt;value&gt; element of the &lt;</w:t>
      </w:r>
      <w:proofErr w:type="spellStart"/>
      <w:r>
        <w:t>observationCriteria</w:t>
      </w:r>
      <w:proofErr w:type="spellEnd"/>
      <w:r>
        <w:t>&gt; must be coded concept that identifies the problem or allergy of interest.</w:t>
      </w:r>
    </w:p>
    <w:p w14:paraId="037F253D" w14:textId="77777777" w:rsidR="00042556" w:rsidRPr="00042556" w:rsidRDefault="00042556" w:rsidP="00042556">
      <w:pPr>
        <w:pStyle w:val="Heading3"/>
      </w:pPr>
      <w:r>
        <w:t>Diagnostic Results</w:t>
      </w:r>
    </w:p>
    <w:p w14:paraId="3FC44198" w14:textId="77777777" w:rsidR="00042556" w:rsidRDefault="00042556" w:rsidP="00042556">
      <w:pPr>
        <w:pStyle w:val="Heading3"/>
      </w:pPr>
      <w:r>
        <w:t>Procedures</w:t>
      </w:r>
    </w:p>
    <w:p w14:paraId="6715330B" w14:textId="77777777" w:rsidR="00042556" w:rsidRDefault="00042556" w:rsidP="00042556">
      <w:pPr>
        <w:pStyle w:val="Heading3"/>
      </w:pPr>
      <w:r>
        <w:t>Encounters</w:t>
      </w:r>
    </w:p>
    <w:p w14:paraId="33540A22" w14:textId="77777777" w:rsidR="00042556" w:rsidRDefault="00042556" w:rsidP="00042556">
      <w:pPr>
        <w:pStyle w:val="Heading3"/>
      </w:pPr>
      <w:r>
        <w:t>Medications and Immunizations</w:t>
      </w:r>
    </w:p>
    <w:p w14:paraId="3A158BB9" w14:textId="77777777" w:rsidR="00042556" w:rsidRDefault="00042556" w:rsidP="00483446">
      <w:pPr>
        <w:pStyle w:val="Heading2"/>
      </w:pPr>
      <w:r>
        <w:t>Orders</w:t>
      </w:r>
      <w:r w:rsidR="00483446">
        <w:t xml:space="preserve">, Past and Scheduled Future </w:t>
      </w:r>
      <w:r>
        <w:t>Events</w:t>
      </w:r>
    </w:p>
    <w:p w14:paraId="679E1C16" w14:textId="77777777" w:rsidR="00042556" w:rsidRPr="00042556" w:rsidRDefault="00042556" w:rsidP="00042556"/>
    <w:p w14:paraId="37A856B4" w14:textId="77777777" w:rsidR="00EE3A5D" w:rsidRDefault="00EE3A5D" w:rsidP="00EE3A5D">
      <w:pPr>
        <w:pStyle w:val="Heading2"/>
      </w:pPr>
      <w:r>
        <w:t>Demographics</w:t>
      </w:r>
    </w:p>
    <w:p w14:paraId="501301A5" w14:textId="77777777" w:rsidR="00435A8F" w:rsidRDefault="00D17967" w:rsidP="00435A8F">
      <w:pPr>
        <w:pStyle w:val="Heading2"/>
      </w:pPr>
      <w:r>
        <w:t xml:space="preserve">Timing </w:t>
      </w:r>
      <w:r w:rsidR="00435A8F">
        <w:t>Constraints</w:t>
      </w:r>
    </w:p>
    <w:p w14:paraId="0432F102" w14:textId="77777777" w:rsidR="00435A8F" w:rsidRDefault="00435A8F" w:rsidP="00435A8F">
      <w:r>
        <w:t>It is very common to temporally constrain the events of interest to the measurement period in some way.  For example, NQF Measure 59 evaluates whether the most recent HbA1C measure taken during the measurement period is greater than 9%.  That same measure allows a diagnosis of Steroid induced diabetes to be used as a Denominator exception when that diagnosis is found to be active within 2 years prior to the measurement end date (or one year prior to the measurement start date, since the measure period is one year).  There are other cases where a measure may want to evaluate an event that occurs during a specific kind of encounter or procedure.</w:t>
      </w:r>
    </w:p>
    <w:p w14:paraId="315499F1" w14:textId="77777777" w:rsidR="00AC12E9" w:rsidRDefault="00435A8F" w:rsidP="00435A8F">
      <w:commentRangeStart w:id="82"/>
      <w:r>
        <w:t>In order to support these temporal constraints, a criterion must be associated to the event which temporally constrains it using the &lt;</w:t>
      </w:r>
      <w:proofErr w:type="spellStart"/>
      <w:r>
        <w:t>temporallyRelatedInformation</w:t>
      </w:r>
      <w:proofErr w:type="spellEnd"/>
      <w:r>
        <w:t xml:space="preserve">&gt; element.  </w:t>
      </w:r>
      <w:commentRangeEnd w:id="82"/>
      <w:r w:rsidR="00634D5A">
        <w:rPr>
          <w:rStyle w:val="CommentReference"/>
        </w:rPr>
        <w:commentReference w:id="82"/>
      </w:r>
    </w:p>
    <w:p w14:paraId="15A27F94" w14:textId="77777777" w:rsidR="00AC12E9" w:rsidRDefault="00AC12E9" w:rsidP="00AC12E9">
      <w:r>
        <w:t xml:space="preserve">In the XML representation of these constraints, the outer </w:t>
      </w:r>
      <w:proofErr w:type="spellStart"/>
      <w:r>
        <w:t>critierion</w:t>
      </w:r>
      <w:proofErr w:type="spellEnd"/>
      <w:r>
        <w:t xml:space="preserve"> element (e.g., &lt;</w:t>
      </w:r>
      <w:proofErr w:type="spellStart"/>
      <w:r>
        <w:t>observationCriteria</w:t>
      </w:r>
      <w:proofErr w:type="spellEnd"/>
      <w:r>
        <w:t xml:space="preserve">&gt;) is usually considered to be the source or constrained criterion, and the inner element is the target, or constraining criterion.  These relationships can be reversed by setting the </w:t>
      </w:r>
      <w:proofErr w:type="spellStart"/>
      <w:r>
        <w:t>inversionInd</w:t>
      </w:r>
      <w:proofErr w:type="spellEnd"/>
      <w:r>
        <w:t xml:space="preserve"> attribute to true on the &lt;</w:t>
      </w:r>
      <w:proofErr w:type="spellStart"/>
      <w:r>
        <w:t>temporallyRelatedInformation</w:t>
      </w:r>
      <w:proofErr w:type="spellEnd"/>
      <w:r>
        <w:t>&gt; element.</w:t>
      </w:r>
    </w:p>
    <w:p w14:paraId="1605201E" w14:textId="77777777" w:rsidR="00435A8F" w:rsidRDefault="00435A8F" w:rsidP="00435A8F">
      <w:r>
        <w:t xml:space="preserve">The </w:t>
      </w:r>
      <w:proofErr w:type="spellStart"/>
      <w:r>
        <w:t>typeCode</w:t>
      </w:r>
      <w:proofErr w:type="spellEnd"/>
      <w:r>
        <w:t xml:space="preserve"> attribute of that element indicates what the temporal constraint is and must come from the following list of terms:</w:t>
      </w:r>
    </w:p>
    <w:tbl>
      <w:tblPr>
        <w:tblStyle w:val="TableGrid"/>
        <w:tblW w:w="0" w:type="auto"/>
        <w:tblLook w:val="04A0" w:firstRow="1" w:lastRow="0" w:firstColumn="1" w:lastColumn="0" w:noHBand="0" w:noVBand="1"/>
      </w:tblPr>
      <w:tblGrid>
        <w:gridCol w:w="1572"/>
        <w:gridCol w:w="2217"/>
        <w:gridCol w:w="5679"/>
      </w:tblGrid>
      <w:tr w:rsidR="00FB47C5" w14:paraId="379AAC95" w14:textId="77777777" w:rsidTr="00FB47C5">
        <w:tc>
          <w:tcPr>
            <w:tcW w:w="1572" w:type="dxa"/>
          </w:tcPr>
          <w:p w14:paraId="5DADE016" w14:textId="77777777" w:rsidR="00FB47C5" w:rsidRDefault="00FB47C5" w:rsidP="00435A8F">
            <w:r>
              <w:t>Term</w:t>
            </w:r>
          </w:p>
        </w:tc>
        <w:tc>
          <w:tcPr>
            <w:tcW w:w="2217" w:type="dxa"/>
          </w:tcPr>
          <w:p w14:paraId="727A86E1" w14:textId="77777777" w:rsidR="00FB47C5" w:rsidRDefault="00FB47C5" w:rsidP="00E031DD">
            <w:r>
              <w:t>Outer act temporal relationship to Inner act</w:t>
            </w:r>
          </w:p>
        </w:tc>
        <w:tc>
          <w:tcPr>
            <w:tcW w:w="5679" w:type="dxa"/>
          </w:tcPr>
          <w:p w14:paraId="61954C3D" w14:textId="77777777" w:rsidR="00FB47C5" w:rsidRDefault="00FB47C5" w:rsidP="00435A8F">
            <w:r>
              <w:t>Description</w:t>
            </w:r>
          </w:p>
        </w:tc>
      </w:tr>
      <w:tr w:rsidR="00FB47C5" w14:paraId="6552AC35" w14:textId="77777777" w:rsidTr="00FB47C5">
        <w:tc>
          <w:tcPr>
            <w:tcW w:w="1572" w:type="dxa"/>
          </w:tcPr>
          <w:p w14:paraId="43DBA399" w14:textId="77777777" w:rsidR="00FB47C5" w:rsidRDefault="00FB47C5" w:rsidP="00435A8F">
            <w:r>
              <w:t>EAE</w:t>
            </w:r>
          </w:p>
        </w:tc>
        <w:tc>
          <w:tcPr>
            <w:tcW w:w="2217" w:type="dxa"/>
          </w:tcPr>
          <w:p w14:paraId="5C200BC2" w14:textId="77777777" w:rsidR="00FB47C5" w:rsidRDefault="00FB47C5" w:rsidP="00FB47C5">
            <w:r>
              <w:t>Ends After End</w:t>
            </w:r>
          </w:p>
        </w:tc>
        <w:tc>
          <w:tcPr>
            <w:tcW w:w="5679" w:type="dxa"/>
          </w:tcPr>
          <w:p w14:paraId="546FEFE3" w14:textId="77777777" w:rsidR="00FB47C5" w:rsidRDefault="00FB47C5" w:rsidP="002B3341"/>
        </w:tc>
      </w:tr>
      <w:tr w:rsidR="00FB47C5" w14:paraId="7C343C48" w14:textId="77777777" w:rsidTr="00FB47C5">
        <w:tc>
          <w:tcPr>
            <w:tcW w:w="1572" w:type="dxa"/>
          </w:tcPr>
          <w:p w14:paraId="2FA557CE" w14:textId="77777777" w:rsidR="00FB47C5" w:rsidRDefault="00FB47C5" w:rsidP="00435A8F">
            <w:r>
              <w:t>EAS</w:t>
            </w:r>
          </w:p>
        </w:tc>
        <w:tc>
          <w:tcPr>
            <w:tcW w:w="2217" w:type="dxa"/>
          </w:tcPr>
          <w:p w14:paraId="7526388C" w14:textId="77777777" w:rsidR="00FB47C5" w:rsidRDefault="00FB47C5" w:rsidP="00FB47C5">
            <w:r>
              <w:t>Ends After Start</w:t>
            </w:r>
          </w:p>
        </w:tc>
        <w:tc>
          <w:tcPr>
            <w:tcW w:w="5679" w:type="dxa"/>
          </w:tcPr>
          <w:p w14:paraId="56545456" w14:textId="77777777" w:rsidR="00FB47C5" w:rsidRDefault="00FB47C5" w:rsidP="002B3341"/>
        </w:tc>
      </w:tr>
      <w:tr w:rsidR="00FB47C5" w14:paraId="66A6BFE0" w14:textId="77777777" w:rsidTr="00FB47C5">
        <w:tc>
          <w:tcPr>
            <w:tcW w:w="1572" w:type="dxa"/>
          </w:tcPr>
          <w:p w14:paraId="7AF99C93" w14:textId="77777777" w:rsidR="00FB47C5" w:rsidRDefault="00FB47C5" w:rsidP="00435A8F">
            <w:r>
              <w:t>EDU</w:t>
            </w:r>
          </w:p>
        </w:tc>
        <w:tc>
          <w:tcPr>
            <w:tcW w:w="2217" w:type="dxa"/>
          </w:tcPr>
          <w:p w14:paraId="54F8AE82" w14:textId="77777777" w:rsidR="00FB47C5" w:rsidRDefault="00FB47C5" w:rsidP="00E031DD">
            <w:r>
              <w:t>Ends During</w:t>
            </w:r>
          </w:p>
        </w:tc>
        <w:tc>
          <w:tcPr>
            <w:tcW w:w="5679" w:type="dxa"/>
          </w:tcPr>
          <w:p w14:paraId="634B9BD9" w14:textId="77777777" w:rsidR="00FB47C5" w:rsidRDefault="00FB47C5" w:rsidP="002B3341"/>
        </w:tc>
      </w:tr>
      <w:tr w:rsidR="00FB47C5" w14:paraId="7474BAC8" w14:textId="77777777" w:rsidTr="00FB47C5">
        <w:tc>
          <w:tcPr>
            <w:tcW w:w="1572" w:type="dxa"/>
          </w:tcPr>
          <w:p w14:paraId="261BF1BB" w14:textId="77777777" w:rsidR="00FB47C5" w:rsidRDefault="00FB47C5" w:rsidP="00435A8F">
            <w:r>
              <w:t>EBS</w:t>
            </w:r>
          </w:p>
        </w:tc>
        <w:tc>
          <w:tcPr>
            <w:tcW w:w="2217" w:type="dxa"/>
          </w:tcPr>
          <w:p w14:paraId="1915685B" w14:textId="77777777" w:rsidR="00FB47C5" w:rsidRDefault="00FB47C5" w:rsidP="00FB47C5">
            <w:r>
              <w:t>Ends Before Start</w:t>
            </w:r>
          </w:p>
        </w:tc>
        <w:tc>
          <w:tcPr>
            <w:tcW w:w="5679" w:type="dxa"/>
          </w:tcPr>
          <w:p w14:paraId="6551213B" w14:textId="77777777" w:rsidR="00FB47C5" w:rsidRDefault="00FB47C5" w:rsidP="002B3341"/>
        </w:tc>
      </w:tr>
      <w:tr w:rsidR="00FB47C5" w14:paraId="62A7A85B" w14:textId="77777777" w:rsidTr="00FB47C5">
        <w:tc>
          <w:tcPr>
            <w:tcW w:w="1572" w:type="dxa"/>
          </w:tcPr>
          <w:p w14:paraId="3D2E8F81" w14:textId="77777777" w:rsidR="00FB47C5" w:rsidRDefault="00FB47C5" w:rsidP="00435A8F">
            <w:r>
              <w:t>ECW</w:t>
            </w:r>
          </w:p>
        </w:tc>
        <w:tc>
          <w:tcPr>
            <w:tcW w:w="2217" w:type="dxa"/>
          </w:tcPr>
          <w:p w14:paraId="3E4423A7" w14:textId="77777777" w:rsidR="00FB47C5" w:rsidRDefault="00FB47C5" w:rsidP="00435A8F">
            <w:r>
              <w:t>Ends Concurrent With</w:t>
            </w:r>
          </w:p>
        </w:tc>
        <w:tc>
          <w:tcPr>
            <w:tcW w:w="5679" w:type="dxa"/>
          </w:tcPr>
          <w:p w14:paraId="571884B3" w14:textId="77777777" w:rsidR="00FB47C5" w:rsidRDefault="00FB47C5" w:rsidP="002B3341"/>
        </w:tc>
      </w:tr>
      <w:tr w:rsidR="00FB47C5" w14:paraId="0E7C16D8" w14:textId="77777777" w:rsidTr="00FB47C5">
        <w:tc>
          <w:tcPr>
            <w:tcW w:w="1572" w:type="dxa"/>
          </w:tcPr>
          <w:p w14:paraId="54F2A963" w14:textId="77777777" w:rsidR="00FB47C5" w:rsidRDefault="00FB47C5" w:rsidP="00435A8F">
            <w:r>
              <w:lastRenderedPageBreak/>
              <w:t>SAE</w:t>
            </w:r>
          </w:p>
        </w:tc>
        <w:tc>
          <w:tcPr>
            <w:tcW w:w="2217" w:type="dxa"/>
          </w:tcPr>
          <w:p w14:paraId="7C591E3E" w14:textId="77777777" w:rsidR="00FB47C5" w:rsidRDefault="00FB47C5" w:rsidP="00FB47C5">
            <w:r>
              <w:t>Starts after End</w:t>
            </w:r>
          </w:p>
        </w:tc>
        <w:tc>
          <w:tcPr>
            <w:tcW w:w="5679" w:type="dxa"/>
          </w:tcPr>
          <w:p w14:paraId="01EA2438" w14:textId="77777777" w:rsidR="00FB47C5" w:rsidRDefault="00FB47C5" w:rsidP="002B3341"/>
        </w:tc>
      </w:tr>
      <w:tr w:rsidR="00FB47C5" w14:paraId="7B1B0041" w14:textId="77777777" w:rsidTr="00FB47C5">
        <w:tc>
          <w:tcPr>
            <w:tcW w:w="1572" w:type="dxa"/>
          </w:tcPr>
          <w:p w14:paraId="49850D2D" w14:textId="77777777" w:rsidR="00FB47C5" w:rsidRDefault="00FB47C5" w:rsidP="00435A8F">
            <w:r>
              <w:t>SDU</w:t>
            </w:r>
          </w:p>
        </w:tc>
        <w:tc>
          <w:tcPr>
            <w:tcW w:w="2217" w:type="dxa"/>
          </w:tcPr>
          <w:p w14:paraId="10574461" w14:textId="77777777" w:rsidR="00FB47C5" w:rsidRDefault="00FB47C5" w:rsidP="00E031DD">
            <w:r>
              <w:t>Starts During</w:t>
            </w:r>
          </w:p>
        </w:tc>
        <w:tc>
          <w:tcPr>
            <w:tcW w:w="5679" w:type="dxa"/>
          </w:tcPr>
          <w:p w14:paraId="7EE6E638" w14:textId="77777777" w:rsidR="00FB47C5" w:rsidRDefault="00FB47C5" w:rsidP="002B3341"/>
        </w:tc>
      </w:tr>
      <w:tr w:rsidR="00FB47C5" w14:paraId="6243A5D1" w14:textId="77777777" w:rsidTr="00FB47C5">
        <w:tc>
          <w:tcPr>
            <w:tcW w:w="1572" w:type="dxa"/>
          </w:tcPr>
          <w:p w14:paraId="55E5BF03" w14:textId="77777777" w:rsidR="00FB47C5" w:rsidRDefault="00FB47C5" w:rsidP="00435A8F">
            <w:r>
              <w:t>SBS</w:t>
            </w:r>
          </w:p>
        </w:tc>
        <w:tc>
          <w:tcPr>
            <w:tcW w:w="2217" w:type="dxa"/>
          </w:tcPr>
          <w:p w14:paraId="69DDCA9A" w14:textId="77777777" w:rsidR="00FB47C5" w:rsidRDefault="00FB47C5" w:rsidP="00435A8F">
            <w:r>
              <w:t>Starts Before Start</w:t>
            </w:r>
          </w:p>
        </w:tc>
        <w:tc>
          <w:tcPr>
            <w:tcW w:w="5679" w:type="dxa"/>
          </w:tcPr>
          <w:p w14:paraId="7CB26117" w14:textId="77777777" w:rsidR="00FB47C5" w:rsidRDefault="00FB47C5" w:rsidP="002B3341"/>
        </w:tc>
      </w:tr>
      <w:tr w:rsidR="00FB47C5" w14:paraId="5C381DAD" w14:textId="77777777" w:rsidTr="00FB47C5">
        <w:tc>
          <w:tcPr>
            <w:tcW w:w="1572" w:type="dxa"/>
          </w:tcPr>
          <w:p w14:paraId="583D2382" w14:textId="77777777" w:rsidR="00FB47C5" w:rsidRDefault="00FB47C5" w:rsidP="00435A8F">
            <w:r>
              <w:t>SCW</w:t>
            </w:r>
          </w:p>
        </w:tc>
        <w:tc>
          <w:tcPr>
            <w:tcW w:w="2217" w:type="dxa"/>
          </w:tcPr>
          <w:p w14:paraId="3C88113C" w14:textId="77777777" w:rsidR="00FB47C5" w:rsidRDefault="00FB47C5" w:rsidP="00435A8F">
            <w:r>
              <w:t>Starts Current With</w:t>
            </w:r>
          </w:p>
        </w:tc>
        <w:tc>
          <w:tcPr>
            <w:tcW w:w="5679" w:type="dxa"/>
          </w:tcPr>
          <w:p w14:paraId="4B0A10EC" w14:textId="77777777" w:rsidR="00FB47C5" w:rsidRDefault="00FB47C5" w:rsidP="002B3341"/>
        </w:tc>
      </w:tr>
      <w:tr w:rsidR="00FB47C5" w14:paraId="1C56D091" w14:textId="77777777" w:rsidTr="00FB47C5">
        <w:tc>
          <w:tcPr>
            <w:tcW w:w="1572" w:type="dxa"/>
          </w:tcPr>
          <w:p w14:paraId="6FD75DEC" w14:textId="77777777" w:rsidR="00FB47C5" w:rsidRDefault="00FB47C5" w:rsidP="00435A8F">
            <w:r>
              <w:t>CONCURRENT</w:t>
            </w:r>
          </w:p>
        </w:tc>
        <w:tc>
          <w:tcPr>
            <w:tcW w:w="2217" w:type="dxa"/>
          </w:tcPr>
          <w:p w14:paraId="343B0C0A" w14:textId="77777777" w:rsidR="00FB47C5" w:rsidRDefault="00FB47C5" w:rsidP="00435A8F">
            <w:r>
              <w:t>Concurrent With</w:t>
            </w:r>
          </w:p>
        </w:tc>
        <w:tc>
          <w:tcPr>
            <w:tcW w:w="5679" w:type="dxa"/>
          </w:tcPr>
          <w:p w14:paraId="5849A549" w14:textId="77777777" w:rsidR="00FB47C5" w:rsidRDefault="00FB47C5" w:rsidP="002B3341"/>
        </w:tc>
      </w:tr>
      <w:tr w:rsidR="00FB47C5" w14:paraId="35D35E3C" w14:textId="77777777" w:rsidTr="00FB47C5">
        <w:tc>
          <w:tcPr>
            <w:tcW w:w="1572" w:type="dxa"/>
          </w:tcPr>
          <w:p w14:paraId="498C057F" w14:textId="77777777" w:rsidR="00FB47C5" w:rsidRDefault="00FB47C5" w:rsidP="00435A8F">
            <w:r>
              <w:t>DURING</w:t>
            </w:r>
          </w:p>
        </w:tc>
        <w:tc>
          <w:tcPr>
            <w:tcW w:w="2217" w:type="dxa"/>
          </w:tcPr>
          <w:p w14:paraId="1BBBA32B" w14:textId="77777777" w:rsidR="00FB47C5" w:rsidRDefault="00FB47C5" w:rsidP="00435A8F">
            <w:r>
              <w:t>Occurs During</w:t>
            </w:r>
          </w:p>
        </w:tc>
        <w:tc>
          <w:tcPr>
            <w:tcW w:w="5679" w:type="dxa"/>
          </w:tcPr>
          <w:p w14:paraId="086F6DC9" w14:textId="77777777" w:rsidR="00FB47C5" w:rsidRDefault="00FB47C5" w:rsidP="002B3341"/>
        </w:tc>
      </w:tr>
      <w:tr w:rsidR="00FB47C5" w14:paraId="245A4212" w14:textId="77777777" w:rsidTr="00FB47C5">
        <w:tc>
          <w:tcPr>
            <w:tcW w:w="1572" w:type="dxa"/>
          </w:tcPr>
          <w:p w14:paraId="08D2EFB4" w14:textId="77777777" w:rsidR="00FB47C5" w:rsidRDefault="00FB47C5" w:rsidP="00435A8F">
            <w:r>
              <w:t>OVERLAP</w:t>
            </w:r>
          </w:p>
        </w:tc>
        <w:tc>
          <w:tcPr>
            <w:tcW w:w="2217" w:type="dxa"/>
          </w:tcPr>
          <w:p w14:paraId="1F427FF2" w14:textId="77777777" w:rsidR="00FB47C5" w:rsidRDefault="00FB47C5" w:rsidP="00435A8F">
            <w:r>
              <w:t>Overlaps With</w:t>
            </w:r>
          </w:p>
        </w:tc>
        <w:tc>
          <w:tcPr>
            <w:tcW w:w="5679" w:type="dxa"/>
          </w:tcPr>
          <w:p w14:paraId="55331931" w14:textId="77777777" w:rsidR="00FB47C5" w:rsidRDefault="00FB47C5" w:rsidP="002B3341"/>
        </w:tc>
      </w:tr>
    </w:tbl>
    <w:p w14:paraId="35A57B24" w14:textId="77777777" w:rsidR="00435A8F" w:rsidRDefault="00AC12E9" w:rsidP="00435A8F">
      <w:r>
        <w:t>The example below shows use of the &lt;</w:t>
      </w:r>
      <w:proofErr w:type="spellStart"/>
      <w:r>
        <w:t>temporallyRelatedInformation</w:t>
      </w:r>
      <w:proofErr w:type="spellEnd"/>
      <w:r>
        <w:t xml:space="preserve">&gt; element to constrain evaluation to measurements </w:t>
      </w:r>
      <w:commentRangeStart w:id="83"/>
      <w:r>
        <w:t>of HbA1C taken during the measurement period</w:t>
      </w:r>
      <w:commentRangeEnd w:id="83"/>
      <w:r w:rsidR="00173636">
        <w:rPr>
          <w:rStyle w:val="CommentReference"/>
        </w:rPr>
        <w:commentReference w:id="83"/>
      </w:r>
      <w:r>
        <w:t>.</w:t>
      </w:r>
    </w:p>
    <w:p w14:paraId="2871DC50" w14:textId="77777777" w:rsidR="00AC12E9" w:rsidRPr="00AC12E9" w:rsidRDefault="00AC12E9" w:rsidP="00763F7A">
      <w:pPr>
        <w:pStyle w:val="Code"/>
      </w:pPr>
      <w:r w:rsidRPr="00AC12E9">
        <w:t>Example TBD</w:t>
      </w:r>
    </w:p>
    <w:p w14:paraId="331DA070" w14:textId="77777777" w:rsidR="00AC12E9" w:rsidRDefault="00AC12E9" w:rsidP="00435A8F">
      <w:r>
        <w:t>The next example shows the use of the &lt;</w:t>
      </w:r>
      <w:proofErr w:type="spellStart"/>
      <w:r>
        <w:t>temporallyRelatedInformation</w:t>
      </w:r>
      <w:proofErr w:type="spellEnd"/>
      <w:r>
        <w:t>&gt; element to constrain evaluation of the observation criterion to those occurring during a specific encounter.</w:t>
      </w:r>
    </w:p>
    <w:p w14:paraId="12A0A515" w14:textId="77777777" w:rsidR="00AC12E9" w:rsidRDefault="00AC12E9" w:rsidP="00763F7A">
      <w:pPr>
        <w:pStyle w:val="Code"/>
      </w:pPr>
      <w:r>
        <w:t>Example TBD</w:t>
      </w:r>
    </w:p>
    <w:p w14:paraId="37E9D98A" w14:textId="77777777" w:rsidR="00AC12E9" w:rsidRDefault="00AC12E9" w:rsidP="00435A8F">
      <w:r>
        <w:t xml:space="preserve">An alternate representation of the previously demonstrated criterion shows the encounter being constrained first in the XML, and then the observation.  Note the use of the </w:t>
      </w:r>
      <w:proofErr w:type="spellStart"/>
      <w:r>
        <w:t>inversionInd</w:t>
      </w:r>
      <w:proofErr w:type="spellEnd"/>
      <w:r>
        <w:t xml:space="preserve"> attribute to show that the temporal constraint is coming from the outer criterion element, rather than the inner one.</w:t>
      </w:r>
    </w:p>
    <w:p w14:paraId="214B64D7" w14:textId="77777777" w:rsidR="00AC12E9" w:rsidRDefault="00AC12E9" w:rsidP="00763F7A">
      <w:pPr>
        <w:pStyle w:val="Code"/>
      </w:pPr>
      <w:r>
        <w:t>Example TBD</w:t>
      </w:r>
    </w:p>
    <w:p w14:paraId="6468608C" w14:textId="77777777" w:rsidR="00FB47C5" w:rsidRDefault="00FB47C5" w:rsidP="00FB47C5">
      <w:pPr>
        <w:pStyle w:val="Heading3"/>
      </w:pPr>
      <w:r>
        <w:t>Time offsets</w:t>
      </w:r>
    </w:p>
    <w:p w14:paraId="134CCFE7" w14:textId="77777777" w:rsidR="00FB47C5" w:rsidRDefault="00FB47C5" w:rsidP="00FB47C5">
      <w:r>
        <w:t xml:space="preserve">To </w:t>
      </w:r>
      <w:r w:rsidR="0096519C">
        <w:t xml:space="preserve">adjust </w:t>
      </w:r>
      <w:r>
        <w:t>the time being compared</w:t>
      </w:r>
      <w:r w:rsidR="0096519C">
        <w:t xml:space="preserve"> by a constant value</w:t>
      </w:r>
      <w:r>
        <w:t>, use the &lt;</w:t>
      </w:r>
      <w:proofErr w:type="spellStart"/>
      <w:r>
        <w:t>pauseQuantity</w:t>
      </w:r>
      <w:proofErr w:type="spellEnd"/>
      <w:r>
        <w:t xml:space="preserve">&gt; element.  The value attribute of this element indicates the magnitude of the change.  </w:t>
      </w:r>
      <w:r w:rsidR="00327D87">
        <w:t xml:space="preserve">A positive change adds time to the target element, and negative change subtracts time from the target element. </w:t>
      </w:r>
      <w:r w:rsidR="00AC12E9">
        <w:t>The units of time change come from the following list of terms, and must be supplied in the unit attribute on the &lt;</w:t>
      </w:r>
      <w:proofErr w:type="spellStart"/>
      <w:r w:rsidR="00AC12E9">
        <w:t>pauseQuantity</w:t>
      </w:r>
      <w:proofErr w:type="spellEnd"/>
      <w:r w:rsidR="00AC12E9">
        <w:t>&gt; element.</w:t>
      </w:r>
      <w:r w:rsidR="00327D87">
        <w:t xml:space="preserve">  </w:t>
      </w:r>
    </w:p>
    <w:tbl>
      <w:tblPr>
        <w:tblStyle w:val="TableGrid"/>
        <w:tblW w:w="0" w:type="auto"/>
        <w:tblLook w:val="04A0" w:firstRow="1" w:lastRow="0" w:firstColumn="1" w:lastColumn="0" w:noHBand="0" w:noVBand="1"/>
      </w:tblPr>
      <w:tblGrid>
        <w:gridCol w:w="795"/>
        <w:gridCol w:w="1349"/>
      </w:tblGrid>
      <w:tr w:rsidR="001556F5" w:rsidRPr="001556F5" w14:paraId="249754B4" w14:textId="77777777" w:rsidTr="001556F5">
        <w:tc>
          <w:tcPr>
            <w:tcW w:w="795" w:type="dxa"/>
          </w:tcPr>
          <w:p w14:paraId="04D079C2" w14:textId="77777777" w:rsidR="001556F5" w:rsidRPr="001556F5" w:rsidRDefault="001556F5" w:rsidP="00FB47C5">
            <w:pPr>
              <w:rPr>
                <w:b/>
              </w:rPr>
            </w:pPr>
            <w:r w:rsidRPr="001556F5">
              <w:rPr>
                <w:b/>
              </w:rPr>
              <w:t>Term</w:t>
            </w:r>
          </w:p>
        </w:tc>
        <w:tc>
          <w:tcPr>
            <w:tcW w:w="1349" w:type="dxa"/>
          </w:tcPr>
          <w:p w14:paraId="4CDBBABA" w14:textId="77777777" w:rsidR="001556F5" w:rsidRPr="001556F5" w:rsidRDefault="001556F5" w:rsidP="00FB47C5">
            <w:pPr>
              <w:rPr>
                <w:b/>
              </w:rPr>
            </w:pPr>
            <w:r w:rsidRPr="001556F5">
              <w:rPr>
                <w:b/>
              </w:rPr>
              <w:t>Description</w:t>
            </w:r>
          </w:p>
        </w:tc>
      </w:tr>
      <w:tr w:rsidR="001556F5" w14:paraId="6C8D95CB" w14:textId="77777777" w:rsidTr="001556F5">
        <w:tc>
          <w:tcPr>
            <w:tcW w:w="795" w:type="dxa"/>
          </w:tcPr>
          <w:p w14:paraId="5C993CC7" w14:textId="77777777" w:rsidR="001556F5" w:rsidRDefault="001556F5" w:rsidP="00FB47C5">
            <w:r>
              <w:t>a</w:t>
            </w:r>
          </w:p>
        </w:tc>
        <w:tc>
          <w:tcPr>
            <w:tcW w:w="1349" w:type="dxa"/>
          </w:tcPr>
          <w:p w14:paraId="7DBD91C1" w14:textId="77777777" w:rsidR="001556F5" w:rsidRDefault="001556F5" w:rsidP="00FB47C5">
            <w:r>
              <w:t>Year</w:t>
            </w:r>
          </w:p>
        </w:tc>
      </w:tr>
      <w:tr w:rsidR="001556F5" w14:paraId="237BA886" w14:textId="77777777" w:rsidTr="002B3341">
        <w:tc>
          <w:tcPr>
            <w:tcW w:w="795" w:type="dxa"/>
          </w:tcPr>
          <w:p w14:paraId="0EB8702E" w14:textId="77777777" w:rsidR="001556F5" w:rsidRDefault="001556F5" w:rsidP="002B3341">
            <w:proofErr w:type="spellStart"/>
            <w:r>
              <w:t>mo</w:t>
            </w:r>
            <w:proofErr w:type="spellEnd"/>
          </w:p>
        </w:tc>
        <w:tc>
          <w:tcPr>
            <w:tcW w:w="1349" w:type="dxa"/>
          </w:tcPr>
          <w:p w14:paraId="54B449AF" w14:textId="77777777" w:rsidR="001556F5" w:rsidRDefault="001556F5" w:rsidP="002B3341">
            <w:r>
              <w:t>Month</w:t>
            </w:r>
          </w:p>
        </w:tc>
      </w:tr>
      <w:tr w:rsidR="001556F5" w14:paraId="731F6143" w14:textId="77777777" w:rsidTr="002B3341">
        <w:tc>
          <w:tcPr>
            <w:tcW w:w="795" w:type="dxa"/>
          </w:tcPr>
          <w:p w14:paraId="59FCF060" w14:textId="77777777" w:rsidR="001556F5" w:rsidRDefault="001556F5" w:rsidP="002B3341">
            <w:proofErr w:type="spellStart"/>
            <w:r>
              <w:t>wk</w:t>
            </w:r>
            <w:proofErr w:type="spellEnd"/>
          </w:p>
        </w:tc>
        <w:tc>
          <w:tcPr>
            <w:tcW w:w="1349" w:type="dxa"/>
          </w:tcPr>
          <w:p w14:paraId="579E6898" w14:textId="77777777" w:rsidR="001556F5" w:rsidRDefault="001556F5" w:rsidP="002B3341">
            <w:r>
              <w:t>Week</w:t>
            </w:r>
          </w:p>
        </w:tc>
      </w:tr>
      <w:tr w:rsidR="001556F5" w14:paraId="14402B8D" w14:textId="77777777" w:rsidTr="001556F5">
        <w:tc>
          <w:tcPr>
            <w:tcW w:w="795" w:type="dxa"/>
          </w:tcPr>
          <w:p w14:paraId="15E34393" w14:textId="77777777" w:rsidR="001556F5" w:rsidRDefault="001556F5" w:rsidP="001556F5">
            <w:r>
              <w:t>d</w:t>
            </w:r>
          </w:p>
        </w:tc>
        <w:tc>
          <w:tcPr>
            <w:tcW w:w="1349" w:type="dxa"/>
          </w:tcPr>
          <w:p w14:paraId="4AA4182C" w14:textId="77777777" w:rsidR="001556F5" w:rsidRDefault="001556F5" w:rsidP="00FB47C5">
            <w:r>
              <w:t>Day</w:t>
            </w:r>
          </w:p>
        </w:tc>
      </w:tr>
      <w:tr w:rsidR="001556F5" w14:paraId="04DF1964" w14:textId="77777777" w:rsidTr="002B3341">
        <w:tc>
          <w:tcPr>
            <w:tcW w:w="795" w:type="dxa"/>
          </w:tcPr>
          <w:p w14:paraId="7CD37259" w14:textId="77777777" w:rsidR="001556F5" w:rsidRDefault="001556F5" w:rsidP="002B3341">
            <w:r>
              <w:t>h</w:t>
            </w:r>
          </w:p>
        </w:tc>
        <w:tc>
          <w:tcPr>
            <w:tcW w:w="1349" w:type="dxa"/>
          </w:tcPr>
          <w:p w14:paraId="56D6AE07" w14:textId="77777777" w:rsidR="001556F5" w:rsidRDefault="001556F5" w:rsidP="002B3341">
            <w:r>
              <w:t>Hour</w:t>
            </w:r>
          </w:p>
        </w:tc>
      </w:tr>
      <w:tr w:rsidR="001556F5" w14:paraId="358ED17B" w14:textId="77777777" w:rsidTr="002B3341">
        <w:tc>
          <w:tcPr>
            <w:tcW w:w="795" w:type="dxa"/>
          </w:tcPr>
          <w:p w14:paraId="7DDDB271" w14:textId="77777777" w:rsidR="001556F5" w:rsidRDefault="001556F5" w:rsidP="002B3341">
            <w:r>
              <w:t>min</w:t>
            </w:r>
          </w:p>
        </w:tc>
        <w:tc>
          <w:tcPr>
            <w:tcW w:w="1349" w:type="dxa"/>
          </w:tcPr>
          <w:p w14:paraId="3D13A431" w14:textId="77777777" w:rsidR="001556F5" w:rsidRDefault="001556F5" w:rsidP="002B3341">
            <w:r>
              <w:t>Minute</w:t>
            </w:r>
          </w:p>
        </w:tc>
      </w:tr>
      <w:tr w:rsidR="001556F5" w14:paraId="0BA4B7D8" w14:textId="77777777" w:rsidTr="001556F5">
        <w:tc>
          <w:tcPr>
            <w:tcW w:w="795" w:type="dxa"/>
          </w:tcPr>
          <w:p w14:paraId="430721D1" w14:textId="77777777" w:rsidR="001556F5" w:rsidRDefault="001556F5" w:rsidP="001556F5">
            <w:r>
              <w:t>s</w:t>
            </w:r>
          </w:p>
        </w:tc>
        <w:tc>
          <w:tcPr>
            <w:tcW w:w="1349" w:type="dxa"/>
          </w:tcPr>
          <w:p w14:paraId="03A9295E" w14:textId="77777777" w:rsidR="001556F5" w:rsidRDefault="001556F5" w:rsidP="00FB47C5">
            <w:r>
              <w:t>Second</w:t>
            </w:r>
          </w:p>
        </w:tc>
      </w:tr>
    </w:tbl>
    <w:p w14:paraId="492D91E4" w14:textId="77777777" w:rsidR="00327D87" w:rsidRDefault="00327D87" w:rsidP="00FB47C5"/>
    <w:p w14:paraId="7442A90C" w14:textId="77777777" w:rsidR="00CC0D01" w:rsidRDefault="00EE3788" w:rsidP="00FB47C5">
      <w:r>
        <w:t xml:space="preserve">The vocabulary defining these terms is rather precise in its definition of a year.  </w:t>
      </w:r>
      <w:r w:rsidR="001556F5">
        <w:t>A year is defined as 365.25 days (the mean Julian year)</w:t>
      </w:r>
      <w:r>
        <w:t xml:space="preserve">, and a </w:t>
      </w:r>
      <w:r w:rsidR="001556F5">
        <w:t>month is defined as 1/12</w:t>
      </w:r>
      <w:r w:rsidR="001556F5" w:rsidRPr="001556F5">
        <w:rPr>
          <w:vertAlign w:val="superscript"/>
        </w:rPr>
        <w:t>th</w:t>
      </w:r>
      <w:r w:rsidR="001556F5">
        <w:t xml:space="preserve"> of a year.</w:t>
      </w:r>
      <w:r w:rsidR="00CC0D01">
        <w:t xml:space="preserve">  </w:t>
      </w:r>
    </w:p>
    <w:p w14:paraId="3C5C2DAA" w14:textId="77777777" w:rsidR="001556F5" w:rsidRPr="0096519C" w:rsidRDefault="00CC0D01" w:rsidP="00FB47C5">
      <w:pPr>
        <w:rPr>
          <w:i/>
        </w:rPr>
      </w:pPr>
      <w:r w:rsidRPr="0096519C">
        <w:rPr>
          <w:i/>
        </w:rPr>
        <w:t>From a query implementation perspective, it is unclear whether we should require strict interpretation using these values, or if we allow systems to perform “dat</w:t>
      </w:r>
      <w:r w:rsidR="00173636">
        <w:rPr>
          <w:i/>
        </w:rPr>
        <w:t>e</w:t>
      </w:r>
      <w:r w:rsidRPr="0096519C">
        <w:rPr>
          <w:i/>
        </w:rPr>
        <w:t xml:space="preserve"> arithmetic” more loosely,  so that adding a </w:t>
      </w:r>
      <w:r w:rsidRPr="0096519C">
        <w:rPr>
          <w:i/>
        </w:rPr>
        <w:lastRenderedPageBreak/>
        <w:t xml:space="preserve">month to 2/15 produces 3/15, rather than 3/16 (in leap years) or 3/17 (non-leap years), or allow that to be an implementation dependency.    In most cases (e.g., research), it would seem that allowing for this to be implementation dependent would be sufficient, but for regulatory reporting, it may need to be stricter.  </w:t>
      </w:r>
    </w:p>
    <w:p w14:paraId="3750B9C9" w14:textId="011B108E" w:rsidR="00435A8F" w:rsidRDefault="00AC12E9" w:rsidP="00435A8F">
      <w:r>
        <w:t xml:space="preserve">The following example shows how to represent the administration of aspirin </w:t>
      </w:r>
      <w:del w:id="84" w:author="Marc Hadley" w:date="2012-03-21T15:12:00Z">
        <w:r w:rsidDel="00E64573">
          <w:delText xml:space="preserve">within 1 hour </w:delText>
        </w:r>
      </w:del>
      <w:r>
        <w:t>within 1 hour of admission.</w:t>
      </w:r>
    </w:p>
    <w:p w14:paraId="2EF4247E" w14:textId="77777777" w:rsidR="00327D87" w:rsidRDefault="00327D87" w:rsidP="00763F7A">
      <w:pPr>
        <w:pStyle w:val="Code"/>
      </w:pPr>
      <w:r>
        <w:t>Example TBD</w:t>
      </w:r>
    </w:p>
    <w:p w14:paraId="6728D2C2" w14:textId="77777777" w:rsidR="00EE3A5D" w:rsidRDefault="00AC12E9" w:rsidP="00EE3A5D">
      <w:r>
        <w:t xml:space="preserve">The next example shows how to represent a diagnosis of Steroid induced diabetes within 1 year prior to the start of </w:t>
      </w:r>
      <w:r w:rsidR="00327D87">
        <w:t>the measurement period.</w:t>
      </w:r>
    </w:p>
    <w:p w14:paraId="242A4647" w14:textId="77777777" w:rsidR="00173636" w:rsidRPr="00173636" w:rsidRDefault="00173636" w:rsidP="00173636">
      <w:pPr>
        <w:pStyle w:val="Code"/>
      </w:pPr>
      <w:r w:rsidRPr="00173636">
        <w:t>&lt;entry&gt;</w:t>
      </w:r>
    </w:p>
    <w:p w14:paraId="04D6D78E" w14:textId="77777777" w:rsidR="00173636" w:rsidRPr="00173636" w:rsidRDefault="00173636" w:rsidP="00173636">
      <w:pPr>
        <w:pStyle w:val="Code"/>
        <w:ind w:firstLine="180"/>
      </w:pPr>
      <w:r w:rsidRPr="00173636">
        <w:t>&lt;localVariableName&gt;HasSteroidInducedDiabetes&lt;/localVariableName&gt;</w:t>
      </w:r>
    </w:p>
    <w:p w14:paraId="41181A2F" w14:textId="77777777" w:rsidR="00173636" w:rsidRPr="00173636" w:rsidRDefault="00173636" w:rsidP="00173636">
      <w:pPr>
        <w:pStyle w:val="Code"/>
        <w:ind w:firstLine="180"/>
      </w:pPr>
      <w:r w:rsidRPr="00173636">
        <w:t>&lt;observationCriteria&gt;</w:t>
      </w:r>
    </w:p>
    <w:p w14:paraId="54B14E5F" w14:textId="77777777" w:rsidR="00173636" w:rsidRPr="00173636" w:rsidRDefault="00173636" w:rsidP="00173636">
      <w:pPr>
        <w:pStyle w:val="Code"/>
      </w:pPr>
      <w:r>
        <w:tab/>
      </w:r>
      <w:r>
        <w:tab/>
      </w:r>
      <w:r w:rsidRPr="00173636">
        <w:t>&lt;id root="0" extension="HasSteroidInducedDiabetes"/&gt;</w:t>
      </w:r>
    </w:p>
    <w:p w14:paraId="31186F6D" w14:textId="77777777" w:rsidR="00173636" w:rsidRPr="00173636" w:rsidRDefault="00173636" w:rsidP="00173636">
      <w:pPr>
        <w:pStyle w:val="Code"/>
      </w:pPr>
      <w:r>
        <w:tab/>
      </w:r>
      <w:r>
        <w:tab/>
      </w:r>
      <w:r w:rsidRPr="00173636">
        <w:t>&lt;value xsi:type="CD" valueSet="2.16.840.1.113883.3.464.1.113"/&gt;</w:t>
      </w:r>
    </w:p>
    <w:p w14:paraId="11776511" w14:textId="77777777" w:rsidR="00173636" w:rsidRPr="00173636" w:rsidRDefault="00173636" w:rsidP="00173636">
      <w:pPr>
        <w:pStyle w:val="Code"/>
      </w:pPr>
      <w:r>
        <w:tab/>
      </w:r>
      <w:r>
        <w:tab/>
      </w:r>
      <w:r w:rsidRPr="00173636">
        <w:t>&lt;definition&gt;</w:t>
      </w:r>
    </w:p>
    <w:p w14:paraId="2C6D070E" w14:textId="77777777" w:rsidR="00173636" w:rsidRPr="00173636" w:rsidRDefault="00173636" w:rsidP="00173636">
      <w:pPr>
        <w:pStyle w:val="Code"/>
      </w:pPr>
      <w:r>
        <w:tab/>
      </w:r>
      <w:r>
        <w:tab/>
      </w:r>
      <w:r>
        <w:tab/>
      </w:r>
      <w:r w:rsidRPr="00173636">
        <w:t>&lt;observationReference moodCode="DEF"&gt;</w:t>
      </w:r>
    </w:p>
    <w:p w14:paraId="6DB481AB" w14:textId="77777777" w:rsidR="00173636" w:rsidRPr="00173636" w:rsidRDefault="00173636" w:rsidP="00173636">
      <w:pPr>
        <w:pStyle w:val="Code"/>
      </w:pPr>
      <w:r>
        <w:tab/>
      </w:r>
      <w:r>
        <w:tab/>
      </w:r>
      <w:r>
        <w:tab/>
      </w:r>
      <w:r>
        <w:tab/>
      </w:r>
      <w:r w:rsidRPr="00173636">
        <w:t>&lt;id root="0" extension="Problem"/&gt;</w:t>
      </w:r>
    </w:p>
    <w:p w14:paraId="40DF784E" w14:textId="77777777" w:rsidR="00173636" w:rsidRPr="00173636" w:rsidRDefault="00173636" w:rsidP="00173636">
      <w:pPr>
        <w:pStyle w:val="Code"/>
      </w:pPr>
      <w:r>
        <w:tab/>
      </w:r>
      <w:r>
        <w:tab/>
      </w:r>
      <w:r>
        <w:tab/>
      </w:r>
      <w:r w:rsidRPr="00173636">
        <w:t>&lt;/observationReference&gt;</w:t>
      </w:r>
    </w:p>
    <w:p w14:paraId="5817137D" w14:textId="77777777" w:rsidR="00173636" w:rsidRPr="00173636" w:rsidRDefault="00173636" w:rsidP="00173636">
      <w:pPr>
        <w:pStyle w:val="Code"/>
      </w:pPr>
      <w:r>
        <w:tab/>
      </w:r>
      <w:r>
        <w:tab/>
      </w:r>
      <w:r w:rsidRPr="00173636">
        <w:t>&lt;/definition&gt;</w:t>
      </w:r>
    </w:p>
    <w:p w14:paraId="0853835F" w14:textId="77777777" w:rsidR="00173636" w:rsidRPr="00173636" w:rsidRDefault="00173636" w:rsidP="00173636">
      <w:pPr>
        <w:pStyle w:val="Code"/>
      </w:pPr>
      <w:r>
        <w:tab/>
      </w:r>
      <w:r>
        <w:tab/>
      </w:r>
      <w:r w:rsidRPr="00173636">
        <w:t>&lt;temporallyRelatedInformation typeCode="SAS"&gt;</w:t>
      </w:r>
    </w:p>
    <w:p w14:paraId="06E388A4" w14:textId="77777777" w:rsidR="00173636" w:rsidRPr="00173636" w:rsidRDefault="00173636" w:rsidP="00173636">
      <w:pPr>
        <w:pStyle w:val="Code"/>
      </w:pPr>
      <w:r>
        <w:tab/>
      </w:r>
      <w:r>
        <w:tab/>
      </w:r>
      <w:r>
        <w:tab/>
      </w:r>
      <w:r w:rsidRPr="00173636">
        <w:t>&lt;pauseQuantity value="-1" unit="a"/&gt;</w:t>
      </w:r>
    </w:p>
    <w:p w14:paraId="61FDA6BC" w14:textId="77777777" w:rsidR="00173636" w:rsidRPr="00173636" w:rsidRDefault="00173636" w:rsidP="00173636">
      <w:pPr>
        <w:pStyle w:val="Code"/>
      </w:pPr>
      <w:r>
        <w:tab/>
      </w:r>
      <w:r>
        <w:tab/>
      </w:r>
      <w:r>
        <w:tab/>
      </w:r>
      <w:r w:rsidRPr="00173636">
        <w:t>&lt;observationReference&gt;</w:t>
      </w:r>
    </w:p>
    <w:p w14:paraId="5AF26C1D" w14:textId="77777777" w:rsidR="00173636" w:rsidRPr="00173636" w:rsidRDefault="00173636" w:rsidP="00173636">
      <w:pPr>
        <w:pStyle w:val="Code"/>
      </w:pPr>
      <w:r>
        <w:tab/>
      </w:r>
      <w:r>
        <w:tab/>
      </w:r>
      <w:r>
        <w:tab/>
      </w:r>
      <w:r>
        <w:tab/>
      </w:r>
      <w:r w:rsidRPr="00173636">
        <w:t>&lt;id root="0" extension="MeasurePeriod"/&gt;</w:t>
      </w:r>
    </w:p>
    <w:p w14:paraId="212A6B01" w14:textId="77777777" w:rsidR="00173636" w:rsidRPr="00173636" w:rsidRDefault="00173636" w:rsidP="00173636">
      <w:pPr>
        <w:pStyle w:val="Code"/>
      </w:pPr>
      <w:r>
        <w:tab/>
      </w:r>
      <w:r>
        <w:tab/>
      </w:r>
      <w:r>
        <w:tab/>
      </w:r>
      <w:r w:rsidRPr="00173636">
        <w:t xml:space="preserve">&lt;/observationReference&gt;            </w:t>
      </w:r>
    </w:p>
    <w:p w14:paraId="7357D05D" w14:textId="77777777" w:rsidR="00173636" w:rsidRPr="00173636" w:rsidRDefault="00173636" w:rsidP="00173636">
      <w:pPr>
        <w:pStyle w:val="Code"/>
      </w:pPr>
      <w:r>
        <w:tab/>
      </w:r>
      <w:r>
        <w:tab/>
      </w:r>
      <w:r w:rsidRPr="00173636">
        <w:t>&lt;/temporallyRelatedInformation&gt;</w:t>
      </w:r>
    </w:p>
    <w:p w14:paraId="0AE1792C" w14:textId="77777777" w:rsidR="00173636" w:rsidRPr="00173636" w:rsidRDefault="00173636" w:rsidP="00173636">
      <w:pPr>
        <w:pStyle w:val="Code"/>
      </w:pPr>
      <w:r>
        <w:tab/>
      </w:r>
      <w:r w:rsidRPr="00173636">
        <w:t>&lt;/observationCriteria&gt;</w:t>
      </w:r>
    </w:p>
    <w:p w14:paraId="06F24A5B" w14:textId="77777777" w:rsidR="00173636" w:rsidRDefault="00173636" w:rsidP="00173636">
      <w:pPr>
        <w:pStyle w:val="Code"/>
        <w:rPr>
          <w:b/>
          <w:bCs/>
        </w:rPr>
      </w:pPr>
      <w:r w:rsidRPr="00173636">
        <w:t>&lt;/entry&gt;</w:t>
      </w:r>
    </w:p>
    <w:p w14:paraId="181B2F79" w14:textId="77777777" w:rsidR="00327D87" w:rsidRDefault="00327D87" w:rsidP="00173636">
      <w:pPr>
        <w:pStyle w:val="Heading2"/>
      </w:pPr>
      <w:r>
        <w:t>Ordering Constraints</w:t>
      </w:r>
      <w:r w:rsidR="00173636">
        <w:t xml:space="preserve"> in a Subset</w:t>
      </w:r>
    </w:p>
    <w:p w14:paraId="65F8E116" w14:textId="2A1477FD" w:rsidR="0096519C" w:rsidRDefault="001556F5" w:rsidP="001556F5">
      <w:r>
        <w:t>Sometimes you want to deal with only the smallest or largest value of an observation.  Other times you want the newest or oldest event that has occurred.  The &lt;</w:t>
      </w:r>
      <w:r w:rsidR="00173636">
        <w:t>excerpt</w:t>
      </w:r>
      <w:r>
        <w:t xml:space="preserve">&gt; element </w:t>
      </w:r>
      <w:del w:id="85" w:author="Marc Hadley" w:date="2012-03-21T15:16:00Z">
        <w:r w:rsidR="00173636" w:rsidDel="00E64573">
          <w:delText xml:space="preserve">can appear in </w:delText>
        </w:r>
      </w:del>
      <w:r>
        <w:t xml:space="preserve">allows you to </w:t>
      </w:r>
      <w:r w:rsidR="00173636">
        <w:t xml:space="preserve">specify </w:t>
      </w:r>
      <w:r>
        <w:t>which of the events you want</w:t>
      </w:r>
      <w:r w:rsidR="00173636">
        <w:t xml:space="preserve"> </w:t>
      </w:r>
      <w:r>
        <w:t xml:space="preserve">, ordered </w:t>
      </w:r>
      <w:ins w:id="86" w:author="Boone, Keith W (GE Healthcare)" w:date="2012-03-21T22:24:00Z">
        <w:r w:rsidR="001E4F89">
          <w:t xml:space="preserve">or summarized </w:t>
        </w:r>
      </w:ins>
      <w:r>
        <w:t xml:space="preserve">either by time of the event or </w:t>
      </w:r>
      <w:r w:rsidR="0096519C">
        <w:t xml:space="preserve">its </w:t>
      </w:r>
      <w:r>
        <w:t>value</w:t>
      </w:r>
      <w:r w:rsidR="0096519C">
        <w:t xml:space="preserve"> (in the case of an observation)</w:t>
      </w:r>
      <w:r>
        <w:t>.</w:t>
      </w:r>
      <w:r w:rsidR="00173636">
        <w:t xml:space="preserve">  The subset of information desired is recorded in the &lt;</w:t>
      </w:r>
      <w:proofErr w:type="spellStart"/>
      <w:r w:rsidR="00173636">
        <w:t>subsetCode</w:t>
      </w:r>
      <w:proofErr w:type="spellEnd"/>
      <w:r w:rsidR="00173636">
        <w:t xml:space="preserve">&gt; element of the &lt;excerpt&gt; element.  </w:t>
      </w:r>
    </w:p>
    <w:tbl>
      <w:tblPr>
        <w:tblStyle w:val="TableGrid"/>
        <w:tblW w:w="0" w:type="auto"/>
        <w:tblLook w:val="04A0" w:firstRow="1" w:lastRow="0" w:firstColumn="1" w:lastColumn="0" w:noHBand="0" w:noVBand="1"/>
        <w:tblPrChange w:id="87" w:author="Boone, Keith W (GE Healthcare)" w:date="2012-03-21T22:23:00Z">
          <w:tblPr>
            <w:tblStyle w:val="TableGrid"/>
            <w:tblW w:w="0" w:type="auto"/>
            <w:tblLook w:val="04A0" w:firstRow="1" w:lastRow="0" w:firstColumn="1" w:lastColumn="0" w:noHBand="0" w:noVBand="1"/>
          </w:tblPr>
        </w:tblPrChange>
      </w:tblPr>
      <w:tblGrid>
        <w:gridCol w:w="1232"/>
        <w:gridCol w:w="1568"/>
        <w:gridCol w:w="3111"/>
        <w:gridCol w:w="3665"/>
        <w:tblGridChange w:id="88">
          <w:tblGrid>
            <w:gridCol w:w="1232"/>
            <w:gridCol w:w="46"/>
            <w:gridCol w:w="1522"/>
            <w:gridCol w:w="382"/>
            <w:gridCol w:w="2729"/>
            <w:gridCol w:w="3557"/>
            <w:gridCol w:w="108"/>
            <w:gridCol w:w="6178"/>
          </w:tblGrid>
        </w:tblGridChange>
      </w:tblGrid>
      <w:tr w:rsidR="001E4F89" w:rsidRPr="001556F5" w14:paraId="29DC4829" w14:textId="77777777" w:rsidTr="001E4F89">
        <w:tc>
          <w:tcPr>
            <w:tcW w:w="1232" w:type="dxa"/>
            <w:tcPrChange w:id="89" w:author="Boone, Keith W (GE Healthcare)" w:date="2012-03-21T22:23:00Z">
              <w:tcPr>
                <w:tcW w:w="1278" w:type="dxa"/>
                <w:gridSpan w:val="2"/>
              </w:tcPr>
            </w:tcPrChange>
          </w:tcPr>
          <w:p w14:paraId="17E008AC" w14:textId="77777777" w:rsidR="001E4F89" w:rsidRPr="001556F5" w:rsidRDefault="001E4F89" w:rsidP="002B3341">
            <w:pPr>
              <w:rPr>
                <w:b/>
              </w:rPr>
            </w:pPr>
            <w:commentRangeStart w:id="90"/>
            <w:r w:rsidRPr="001556F5">
              <w:rPr>
                <w:b/>
              </w:rPr>
              <w:t>Term</w:t>
            </w:r>
          </w:p>
        </w:tc>
        <w:tc>
          <w:tcPr>
            <w:tcW w:w="1568" w:type="dxa"/>
            <w:tcPrChange w:id="91" w:author="Boone, Keith W (GE Healthcare)" w:date="2012-03-21T22:23:00Z">
              <w:tcPr>
                <w:tcW w:w="1904" w:type="dxa"/>
                <w:gridSpan w:val="2"/>
              </w:tcPr>
            </w:tcPrChange>
          </w:tcPr>
          <w:p w14:paraId="08B975BF" w14:textId="77777777" w:rsidR="001E4F89" w:rsidRPr="001556F5" w:rsidRDefault="001E4F89" w:rsidP="002B3341">
            <w:pPr>
              <w:rPr>
                <w:b/>
              </w:rPr>
            </w:pPr>
            <w:r w:rsidRPr="001556F5">
              <w:rPr>
                <w:b/>
              </w:rPr>
              <w:t>Description</w:t>
            </w:r>
          </w:p>
        </w:tc>
        <w:tc>
          <w:tcPr>
            <w:tcW w:w="3111" w:type="dxa"/>
            <w:tcPrChange w:id="92" w:author="Boone, Keith W (GE Healthcare)" w:date="2012-03-21T22:23:00Z">
              <w:tcPr>
                <w:tcW w:w="6286" w:type="dxa"/>
                <w:gridSpan w:val="2"/>
              </w:tcPr>
            </w:tcPrChange>
          </w:tcPr>
          <w:p w14:paraId="00912443" w14:textId="093322E7" w:rsidR="001E4F89" w:rsidRDefault="001E4F89" w:rsidP="001E4F89">
            <w:pPr>
              <w:rPr>
                <w:ins w:id="93" w:author="Boone, Keith W (GE Healthcare)" w:date="2012-03-21T22:23:00Z"/>
                <w:b/>
              </w:rPr>
            </w:pPr>
            <w:ins w:id="94" w:author="Boone, Keith W (GE Healthcare)" w:date="2012-03-21T22:25:00Z">
              <w:r>
                <w:rPr>
                  <w:b/>
                </w:rPr>
                <w:t>Ordered By</w:t>
              </w:r>
            </w:ins>
          </w:p>
        </w:tc>
        <w:tc>
          <w:tcPr>
            <w:tcW w:w="3665" w:type="dxa"/>
            <w:tcPrChange w:id="95" w:author="Boone, Keith W (GE Healthcare)" w:date="2012-03-21T22:23:00Z">
              <w:tcPr>
                <w:tcW w:w="6286" w:type="dxa"/>
                <w:gridSpan w:val="2"/>
              </w:tcPr>
            </w:tcPrChange>
          </w:tcPr>
          <w:p w14:paraId="4DE6C9E5" w14:textId="47B186E7" w:rsidR="001E4F89" w:rsidRPr="001556F5" w:rsidRDefault="001E4F89" w:rsidP="002B3341">
            <w:pPr>
              <w:rPr>
                <w:b/>
              </w:rPr>
            </w:pPr>
            <w:r>
              <w:rPr>
                <w:b/>
              </w:rPr>
              <w:t>Comments</w:t>
            </w:r>
          </w:p>
        </w:tc>
      </w:tr>
      <w:tr w:rsidR="001E4F89" w14:paraId="7FB9B91F" w14:textId="77777777" w:rsidTr="001E4F89">
        <w:tc>
          <w:tcPr>
            <w:tcW w:w="1232" w:type="dxa"/>
            <w:tcPrChange w:id="96" w:author="Boone, Keith W (GE Healthcare)" w:date="2012-03-21T22:23:00Z">
              <w:tcPr>
                <w:tcW w:w="1278" w:type="dxa"/>
                <w:gridSpan w:val="2"/>
              </w:tcPr>
            </w:tcPrChange>
          </w:tcPr>
          <w:p w14:paraId="02C90AF0" w14:textId="77777777" w:rsidR="001E4F89" w:rsidRDefault="001E4F89" w:rsidP="002B3341">
            <w:r>
              <w:t>PAST</w:t>
            </w:r>
          </w:p>
        </w:tc>
        <w:tc>
          <w:tcPr>
            <w:tcW w:w="1568" w:type="dxa"/>
            <w:tcPrChange w:id="97" w:author="Boone, Keith W (GE Healthcare)" w:date="2012-03-21T22:23:00Z">
              <w:tcPr>
                <w:tcW w:w="1904" w:type="dxa"/>
                <w:gridSpan w:val="2"/>
              </w:tcPr>
            </w:tcPrChange>
          </w:tcPr>
          <w:p w14:paraId="75B55BF2" w14:textId="77777777" w:rsidR="001E4F89" w:rsidRDefault="001E4F89" w:rsidP="002B3341">
            <w:r>
              <w:t>Previous</w:t>
            </w:r>
          </w:p>
        </w:tc>
        <w:tc>
          <w:tcPr>
            <w:tcW w:w="3111" w:type="dxa"/>
            <w:tcPrChange w:id="98" w:author="Boone, Keith W (GE Healthcare)" w:date="2012-03-21T22:23:00Z">
              <w:tcPr>
                <w:tcW w:w="6286" w:type="dxa"/>
                <w:gridSpan w:val="2"/>
              </w:tcPr>
            </w:tcPrChange>
          </w:tcPr>
          <w:p w14:paraId="48E92662" w14:textId="249272E7" w:rsidR="001E4F89" w:rsidRDefault="001E4F89" w:rsidP="002B3341">
            <w:pPr>
              <w:rPr>
                <w:ins w:id="99" w:author="Boone, Keith W (GE Healthcare)" w:date="2012-03-21T22:23:00Z"/>
              </w:rPr>
            </w:pPr>
            <w:ins w:id="100" w:author="Boone, Keith W (GE Healthcare)" w:date="2012-03-21T22:23:00Z">
              <w:r>
                <w:t>Date</w:t>
              </w:r>
            </w:ins>
            <w:ins w:id="101" w:author="Boone, Keith W (GE Healthcare)" w:date="2012-03-21T22:29:00Z">
              <w:r>
                <w:t xml:space="preserve"> Ascending</w:t>
              </w:r>
            </w:ins>
          </w:p>
        </w:tc>
        <w:tc>
          <w:tcPr>
            <w:tcW w:w="3665" w:type="dxa"/>
            <w:tcPrChange w:id="102" w:author="Boone, Keith W (GE Healthcare)" w:date="2012-03-21T22:23:00Z">
              <w:tcPr>
                <w:tcW w:w="6286" w:type="dxa"/>
                <w:gridSpan w:val="2"/>
              </w:tcPr>
            </w:tcPrChange>
          </w:tcPr>
          <w:p w14:paraId="49954D0D" w14:textId="5B28D7BC" w:rsidR="001E4F89" w:rsidRDefault="001E4F89" w:rsidP="002B3341">
            <w:r>
              <w:t>Selects all events that occurred or were expected to occur in the past.</w:t>
            </w:r>
          </w:p>
        </w:tc>
      </w:tr>
      <w:tr w:rsidR="001E4F89" w14:paraId="532FE228" w14:textId="77777777" w:rsidTr="001E4F89">
        <w:tc>
          <w:tcPr>
            <w:tcW w:w="1232" w:type="dxa"/>
            <w:tcPrChange w:id="103" w:author="Boone, Keith W (GE Healthcare)" w:date="2012-03-21T22:23:00Z">
              <w:tcPr>
                <w:tcW w:w="1278" w:type="dxa"/>
                <w:gridSpan w:val="2"/>
              </w:tcPr>
            </w:tcPrChange>
          </w:tcPr>
          <w:p w14:paraId="12FFCC75" w14:textId="77777777" w:rsidR="001E4F89" w:rsidRDefault="001E4F89" w:rsidP="002B3341">
            <w:r>
              <w:t xml:space="preserve">  FIRST</w:t>
            </w:r>
          </w:p>
        </w:tc>
        <w:tc>
          <w:tcPr>
            <w:tcW w:w="1568" w:type="dxa"/>
            <w:tcPrChange w:id="104" w:author="Boone, Keith W (GE Healthcare)" w:date="2012-03-21T22:23:00Z">
              <w:tcPr>
                <w:tcW w:w="1904" w:type="dxa"/>
                <w:gridSpan w:val="2"/>
              </w:tcPr>
            </w:tcPrChange>
          </w:tcPr>
          <w:p w14:paraId="7A535115" w14:textId="77777777" w:rsidR="001E4F89" w:rsidRDefault="001E4F89" w:rsidP="002B3341">
            <w:r>
              <w:t>First Known</w:t>
            </w:r>
          </w:p>
        </w:tc>
        <w:tc>
          <w:tcPr>
            <w:tcW w:w="3111" w:type="dxa"/>
            <w:tcPrChange w:id="105" w:author="Boone, Keith W (GE Healthcare)" w:date="2012-03-21T22:23:00Z">
              <w:tcPr>
                <w:tcW w:w="6286" w:type="dxa"/>
                <w:gridSpan w:val="2"/>
              </w:tcPr>
            </w:tcPrChange>
          </w:tcPr>
          <w:p w14:paraId="436C28EA" w14:textId="5877FE4D" w:rsidR="001E4F89" w:rsidRDefault="001E4F89" w:rsidP="00526021">
            <w:pPr>
              <w:rPr>
                <w:ins w:id="106" w:author="Boone, Keith W (GE Healthcare)" w:date="2012-03-21T22:23:00Z"/>
              </w:rPr>
            </w:pPr>
            <w:ins w:id="107" w:author="Boone, Keith W (GE Healthcare)" w:date="2012-03-21T22:23:00Z">
              <w:r>
                <w:t>Date</w:t>
              </w:r>
            </w:ins>
            <w:ins w:id="108" w:author="Boone, Keith W (GE Healthcare)" w:date="2012-03-21T22:29:00Z">
              <w:r>
                <w:t xml:space="preserve"> Ascending</w:t>
              </w:r>
            </w:ins>
          </w:p>
        </w:tc>
        <w:tc>
          <w:tcPr>
            <w:tcW w:w="3665" w:type="dxa"/>
            <w:tcPrChange w:id="109" w:author="Boone, Keith W (GE Healthcare)" w:date="2012-03-21T22:23:00Z">
              <w:tcPr>
                <w:tcW w:w="6286" w:type="dxa"/>
                <w:gridSpan w:val="2"/>
              </w:tcPr>
            </w:tcPrChange>
          </w:tcPr>
          <w:p w14:paraId="695A95C0" w14:textId="33724FCD" w:rsidR="001E4F89" w:rsidRDefault="001E4F89" w:rsidP="00526021">
            <w:r>
              <w:t>Selects the first known events that occurred or was expected to occur in the past.</w:t>
            </w:r>
          </w:p>
        </w:tc>
      </w:tr>
      <w:tr w:rsidR="001E4F89" w14:paraId="60A91027" w14:textId="77777777" w:rsidTr="001E4F89">
        <w:tc>
          <w:tcPr>
            <w:tcW w:w="1232" w:type="dxa"/>
            <w:tcPrChange w:id="110" w:author="Boone, Keith W (GE Healthcare)" w:date="2012-03-21T22:23:00Z">
              <w:tcPr>
                <w:tcW w:w="1278" w:type="dxa"/>
                <w:gridSpan w:val="2"/>
              </w:tcPr>
            </w:tcPrChange>
          </w:tcPr>
          <w:p w14:paraId="6F03F896" w14:textId="77777777" w:rsidR="001E4F89" w:rsidRDefault="001E4F89" w:rsidP="002B3341">
            <w:r>
              <w:t xml:space="preserve">  RECENT</w:t>
            </w:r>
          </w:p>
        </w:tc>
        <w:tc>
          <w:tcPr>
            <w:tcW w:w="1568" w:type="dxa"/>
            <w:tcPrChange w:id="111" w:author="Boone, Keith W (GE Healthcare)" w:date="2012-03-21T22:23:00Z">
              <w:tcPr>
                <w:tcW w:w="1904" w:type="dxa"/>
                <w:gridSpan w:val="2"/>
              </w:tcPr>
            </w:tcPrChange>
          </w:tcPr>
          <w:p w14:paraId="06648D74" w14:textId="77777777" w:rsidR="001E4F89" w:rsidRDefault="001E4F89" w:rsidP="002B3341">
            <w:r>
              <w:t>Most Recent</w:t>
            </w:r>
          </w:p>
        </w:tc>
        <w:tc>
          <w:tcPr>
            <w:tcW w:w="3111" w:type="dxa"/>
            <w:tcPrChange w:id="112" w:author="Boone, Keith W (GE Healthcare)" w:date="2012-03-21T22:23:00Z">
              <w:tcPr>
                <w:tcW w:w="6286" w:type="dxa"/>
                <w:gridSpan w:val="2"/>
              </w:tcPr>
            </w:tcPrChange>
          </w:tcPr>
          <w:p w14:paraId="39744420" w14:textId="0E63C53D" w:rsidR="001E4F89" w:rsidRDefault="001E4F89" w:rsidP="00526021">
            <w:pPr>
              <w:rPr>
                <w:ins w:id="113" w:author="Boone, Keith W (GE Healthcare)" w:date="2012-03-21T22:23:00Z"/>
              </w:rPr>
            </w:pPr>
            <w:ins w:id="114" w:author="Boone, Keith W (GE Healthcare)" w:date="2012-03-21T22:23:00Z">
              <w:r>
                <w:t>Date</w:t>
              </w:r>
            </w:ins>
            <w:ins w:id="115" w:author="Boone, Keith W (GE Healthcare)" w:date="2012-03-21T22:29:00Z">
              <w:r>
                <w:t xml:space="preserve"> Descending</w:t>
              </w:r>
            </w:ins>
          </w:p>
        </w:tc>
        <w:tc>
          <w:tcPr>
            <w:tcW w:w="3665" w:type="dxa"/>
            <w:tcPrChange w:id="116" w:author="Boone, Keith W (GE Healthcare)" w:date="2012-03-21T22:23:00Z">
              <w:tcPr>
                <w:tcW w:w="6286" w:type="dxa"/>
                <w:gridSpan w:val="2"/>
              </w:tcPr>
            </w:tcPrChange>
          </w:tcPr>
          <w:p w14:paraId="5A935176" w14:textId="276A70C0" w:rsidR="001E4F89" w:rsidRDefault="001E4F89" w:rsidP="00526021">
            <w:r>
              <w:t>Selects the most recent event that occurred or was expected to occur in the past.</w:t>
            </w:r>
          </w:p>
        </w:tc>
      </w:tr>
      <w:tr w:rsidR="001E4F89" w14:paraId="3209B3B9" w14:textId="77777777" w:rsidTr="001E4F89">
        <w:tc>
          <w:tcPr>
            <w:tcW w:w="1232" w:type="dxa"/>
            <w:tcPrChange w:id="117" w:author="Boone, Keith W (GE Healthcare)" w:date="2012-03-21T22:23:00Z">
              <w:tcPr>
                <w:tcW w:w="1278" w:type="dxa"/>
                <w:gridSpan w:val="2"/>
              </w:tcPr>
            </w:tcPrChange>
          </w:tcPr>
          <w:p w14:paraId="50DDA4C6" w14:textId="77777777" w:rsidR="001E4F89" w:rsidRDefault="001E4F89" w:rsidP="002B3341">
            <w:r>
              <w:t>FUTURE</w:t>
            </w:r>
          </w:p>
        </w:tc>
        <w:tc>
          <w:tcPr>
            <w:tcW w:w="1568" w:type="dxa"/>
            <w:tcPrChange w:id="118" w:author="Boone, Keith W (GE Healthcare)" w:date="2012-03-21T22:23:00Z">
              <w:tcPr>
                <w:tcW w:w="1904" w:type="dxa"/>
                <w:gridSpan w:val="2"/>
              </w:tcPr>
            </w:tcPrChange>
          </w:tcPr>
          <w:p w14:paraId="62071C64" w14:textId="77777777" w:rsidR="001E4F89" w:rsidRDefault="001E4F89" w:rsidP="002B3341">
            <w:r>
              <w:t>Expected Future</w:t>
            </w:r>
          </w:p>
        </w:tc>
        <w:tc>
          <w:tcPr>
            <w:tcW w:w="3111" w:type="dxa"/>
            <w:tcPrChange w:id="119" w:author="Boone, Keith W (GE Healthcare)" w:date="2012-03-21T22:23:00Z">
              <w:tcPr>
                <w:tcW w:w="6286" w:type="dxa"/>
                <w:gridSpan w:val="2"/>
              </w:tcPr>
            </w:tcPrChange>
          </w:tcPr>
          <w:p w14:paraId="3D7D3C29" w14:textId="214ED52C" w:rsidR="001E4F89" w:rsidRDefault="001E4F89" w:rsidP="00526021">
            <w:pPr>
              <w:rPr>
                <w:ins w:id="120" w:author="Boone, Keith W (GE Healthcare)" w:date="2012-03-21T22:23:00Z"/>
              </w:rPr>
            </w:pPr>
            <w:ins w:id="121" w:author="Boone, Keith W (GE Healthcare)" w:date="2012-03-21T22:23:00Z">
              <w:r>
                <w:t>Date</w:t>
              </w:r>
            </w:ins>
            <w:ins w:id="122" w:author="Boone, Keith W (GE Healthcare)" w:date="2012-03-21T22:29:00Z">
              <w:r>
                <w:t xml:space="preserve"> Ascending</w:t>
              </w:r>
            </w:ins>
          </w:p>
        </w:tc>
        <w:tc>
          <w:tcPr>
            <w:tcW w:w="3665" w:type="dxa"/>
            <w:tcPrChange w:id="123" w:author="Boone, Keith W (GE Healthcare)" w:date="2012-03-21T22:23:00Z">
              <w:tcPr>
                <w:tcW w:w="6286" w:type="dxa"/>
                <w:gridSpan w:val="2"/>
              </w:tcPr>
            </w:tcPrChange>
          </w:tcPr>
          <w:p w14:paraId="45D907B6" w14:textId="3C665951" w:rsidR="001E4F89" w:rsidRDefault="001E4F89" w:rsidP="00526021">
            <w:r>
              <w:t>Selects all events are expected to occur in the future.</w:t>
            </w:r>
          </w:p>
        </w:tc>
      </w:tr>
      <w:tr w:rsidR="001E4F89" w14:paraId="36A3E1F7" w14:textId="77777777" w:rsidTr="001E4F89">
        <w:tc>
          <w:tcPr>
            <w:tcW w:w="1232" w:type="dxa"/>
            <w:tcPrChange w:id="124" w:author="Boone, Keith W (GE Healthcare)" w:date="2012-03-21T22:23:00Z">
              <w:tcPr>
                <w:tcW w:w="1278" w:type="dxa"/>
                <w:gridSpan w:val="2"/>
              </w:tcPr>
            </w:tcPrChange>
          </w:tcPr>
          <w:p w14:paraId="39409B8C" w14:textId="77777777" w:rsidR="001E4F89" w:rsidRDefault="001E4F89" w:rsidP="002B3341">
            <w:r>
              <w:t xml:space="preserve">  LAST</w:t>
            </w:r>
          </w:p>
        </w:tc>
        <w:tc>
          <w:tcPr>
            <w:tcW w:w="1568" w:type="dxa"/>
            <w:tcPrChange w:id="125" w:author="Boone, Keith W (GE Healthcare)" w:date="2012-03-21T22:23:00Z">
              <w:tcPr>
                <w:tcW w:w="1904" w:type="dxa"/>
                <w:gridSpan w:val="2"/>
              </w:tcPr>
            </w:tcPrChange>
          </w:tcPr>
          <w:p w14:paraId="7E9C0D71" w14:textId="77777777" w:rsidR="001E4F89" w:rsidRDefault="001E4F89" w:rsidP="002B3341">
            <w:r>
              <w:t>Expected Last</w:t>
            </w:r>
          </w:p>
        </w:tc>
        <w:tc>
          <w:tcPr>
            <w:tcW w:w="3111" w:type="dxa"/>
            <w:tcPrChange w:id="126" w:author="Boone, Keith W (GE Healthcare)" w:date="2012-03-21T22:23:00Z">
              <w:tcPr>
                <w:tcW w:w="6286" w:type="dxa"/>
                <w:gridSpan w:val="2"/>
              </w:tcPr>
            </w:tcPrChange>
          </w:tcPr>
          <w:p w14:paraId="448E5285" w14:textId="6854B6DF" w:rsidR="001E4F89" w:rsidRDefault="001E4F89" w:rsidP="00526021">
            <w:pPr>
              <w:rPr>
                <w:ins w:id="127" w:author="Boone, Keith W (GE Healthcare)" w:date="2012-03-21T22:23:00Z"/>
              </w:rPr>
            </w:pPr>
            <w:ins w:id="128" w:author="Boone, Keith W (GE Healthcare)" w:date="2012-03-21T22:24:00Z">
              <w:r>
                <w:t>Date</w:t>
              </w:r>
            </w:ins>
            <w:ins w:id="129" w:author="Boone, Keith W (GE Healthcare)" w:date="2012-03-21T22:29:00Z">
              <w:r>
                <w:t xml:space="preserve"> Descending</w:t>
              </w:r>
            </w:ins>
          </w:p>
        </w:tc>
        <w:tc>
          <w:tcPr>
            <w:tcW w:w="3665" w:type="dxa"/>
            <w:tcPrChange w:id="130" w:author="Boone, Keith W (GE Healthcare)" w:date="2012-03-21T22:23:00Z">
              <w:tcPr>
                <w:tcW w:w="6286" w:type="dxa"/>
                <w:gridSpan w:val="2"/>
              </w:tcPr>
            </w:tcPrChange>
          </w:tcPr>
          <w:p w14:paraId="43BCA21C" w14:textId="0879D288" w:rsidR="001E4F89" w:rsidRDefault="001E4F89" w:rsidP="00526021">
            <w:r>
              <w:t xml:space="preserve">Selects the very last event that is expected or scheduled to occur in the </w:t>
            </w:r>
            <w:r>
              <w:lastRenderedPageBreak/>
              <w:t>future.</w:t>
            </w:r>
          </w:p>
        </w:tc>
      </w:tr>
      <w:tr w:rsidR="001E4F89" w14:paraId="51A0DE38" w14:textId="77777777" w:rsidTr="001E4F89">
        <w:tc>
          <w:tcPr>
            <w:tcW w:w="1232" w:type="dxa"/>
            <w:tcPrChange w:id="131" w:author="Boone, Keith W (GE Healthcare)" w:date="2012-03-21T22:23:00Z">
              <w:tcPr>
                <w:tcW w:w="1278" w:type="dxa"/>
                <w:gridSpan w:val="2"/>
              </w:tcPr>
            </w:tcPrChange>
          </w:tcPr>
          <w:p w14:paraId="482099BF" w14:textId="77777777" w:rsidR="001E4F89" w:rsidRDefault="001E4F89" w:rsidP="002B3341">
            <w:r>
              <w:lastRenderedPageBreak/>
              <w:t xml:space="preserve">  NEXT</w:t>
            </w:r>
          </w:p>
        </w:tc>
        <w:tc>
          <w:tcPr>
            <w:tcW w:w="1568" w:type="dxa"/>
            <w:tcPrChange w:id="132" w:author="Boone, Keith W (GE Healthcare)" w:date="2012-03-21T22:23:00Z">
              <w:tcPr>
                <w:tcW w:w="1904" w:type="dxa"/>
                <w:gridSpan w:val="2"/>
              </w:tcPr>
            </w:tcPrChange>
          </w:tcPr>
          <w:p w14:paraId="25B70623" w14:textId="77777777" w:rsidR="001E4F89" w:rsidRDefault="001E4F89" w:rsidP="00526021">
            <w:r>
              <w:t>Expected Next</w:t>
            </w:r>
          </w:p>
        </w:tc>
        <w:tc>
          <w:tcPr>
            <w:tcW w:w="3111" w:type="dxa"/>
            <w:tcPrChange w:id="133" w:author="Boone, Keith W (GE Healthcare)" w:date="2012-03-21T22:23:00Z">
              <w:tcPr>
                <w:tcW w:w="6286" w:type="dxa"/>
                <w:gridSpan w:val="2"/>
              </w:tcPr>
            </w:tcPrChange>
          </w:tcPr>
          <w:p w14:paraId="66E5A65C" w14:textId="14F88A91" w:rsidR="001E4F89" w:rsidRDefault="001E4F89" w:rsidP="00526021">
            <w:pPr>
              <w:rPr>
                <w:ins w:id="134" w:author="Boone, Keith W (GE Healthcare)" w:date="2012-03-21T22:23:00Z"/>
              </w:rPr>
            </w:pPr>
            <w:ins w:id="135" w:author="Boone, Keith W (GE Healthcare)" w:date="2012-03-21T22:24:00Z">
              <w:r>
                <w:t>Date</w:t>
              </w:r>
            </w:ins>
            <w:ins w:id="136" w:author="Boone, Keith W (GE Healthcare)" w:date="2012-03-21T22:29:00Z">
              <w:r>
                <w:t xml:space="preserve"> Ascending</w:t>
              </w:r>
            </w:ins>
          </w:p>
        </w:tc>
        <w:tc>
          <w:tcPr>
            <w:tcW w:w="3665" w:type="dxa"/>
            <w:tcPrChange w:id="137" w:author="Boone, Keith W (GE Healthcare)" w:date="2012-03-21T22:23:00Z">
              <w:tcPr>
                <w:tcW w:w="6286" w:type="dxa"/>
                <w:gridSpan w:val="2"/>
              </w:tcPr>
            </w:tcPrChange>
          </w:tcPr>
          <w:p w14:paraId="797326B5" w14:textId="23008B1D" w:rsidR="001E4F89" w:rsidRDefault="001E4F89" w:rsidP="00526021">
            <w:r>
              <w:t>Selects the next event that is expected or scheduled to occur in the future.</w:t>
            </w:r>
          </w:p>
        </w:tc>
      </w:tr>
      <w:tr w:rsidR="001E4F89" w14:paraId="48EFCB6E" w14:textId="77777777" w:rsidTr="00973EEF">
        <w:tc>
          <w:tcPr>
            <w:tcW w:w="1232" w:type="dxa"/>
          </w:tcPr>
          <w:p w14:paraId="2379FCE9" w14:textId="77777777" w:rsidR="001E4F89" w:rsidRDefault="001E4F89" w:rsidP="002B3341">
            <w:r>
              <w:t>SUMMARY</w:t>
            </w:r>
          </w:p>
        </w:tc>
        <w:tc>
          <w:tcPr>
            <w:tcW w:w="1568" w:type="dxa"/>
          </w:tcPr>
          <w:p w14:paraId="19E84612" w14:textId="77777777" w:rsidR="001E4F89" w:rsidRDefault="001E4F89" w:rsidP="002B3341">
            <w:r>
              <w:t>Summary</w:t>
            </w:r>
          </w:p>
        </w:tc>
        <w:tc>
          <w:tcPr>
            <w:tcW w:w="3111" w:type="dxa"/>
            <w:vMerge w:val="restart"/>
          </w:tcPr>
          <w:p w14:paraId="1851E353" w14:textId="75A5202F" w:rsidR="001E4F89" w:rsidRDefault="001E4F89" w:rsidP="001E4F89">
            <w:pPr>
              <w:rPr>
                <w:ins w:id="138" w:author="Boone, Keith W (GE Healthcare)" w:date="2012-03-21T22:23:00Z"/>
              </w:rPr>
            </w:pPr>
            <w:ins w:id="139" w:author="Boone, Keith W (GE Healthcare)" w:date="2012-03-21T22:25:00Z">
              <w:r>
                <w:t xml:space="preserve">Summaries report the average value, and total number of </w:t>
              </w:r>
              <w:proofErr w:type="spellStart"/>
              <w:r>
                <w:t>occurences</w:t>
              </w:r>
              <w:proofErr w:type="spellEnd"/>
              <w:r>
                <w:t xml:space="preserve"> for all </w:t>
              </w:r>
              <w:proofErr w:type="spellStart"/>
              <w:r>
                <w:t>occurences</w:t>
              </w:r>
              <w:proofErr w:type="spellEnd"/>
              <w:r>
                <w:t xml:space="preserve">, future </w:t>
              </w:r>
              <w:proofErr w:type="spellStart"/>
              <w:r>
                <w:t>occurences</w:t>
              </w:r>
              <w:proofErr w:type="spellEnd"/>
              <w:r>
                <w:t xml:space="preserve">, </w:t>
              </w:r>
            </w:ins>
            <w:ins w:id="140" w:author="Boone, Keith W (GE Healthcare)" w:date="2012-03-21T22:26:00Z">
              <w:r>
                <w:t>and past occurrences for SUMMARY, FUTSUM, and PREVSUM respectively.</w:t>
              </w:r>
            </w:ins>
          </w:p>
        </w:tc>
        <w:tc>
          <w:tcPr>
            <w:tcW w:w="3665" w:type="dxa"/>
          </w:tcPr>
          <w:p w14:paraId="7ED4E8B1" w14:textId="132BF490" w:rsidR="001E4F89" w:rsidRDefault="001E4F89" w:rsidP="00526021">
            <w:r>
              <w:t>Composes a summary of all events that ever have, or were scheduled to occur at any time.</w:t>
            </w:r>
          </w:p>
        </w:tc>
      </w:tr>
      <w:tr w:rsidR="001E4F89" w14:paraId="47A7EF4A" w14:textId="77777777" w:rsidTr="00973EEF">
        <w:tc>
          <w:tcPr>
            <w:tcW w:w="1232" w:type="dxa"/>
          </w:tcPr>
          <w:p w14:paraId="325C21FD" w14:textId="77777777" w:rsidR="001E4F89" w:rsidRDefault="001E4F89" w:rsidP="002B3341">
            <w:r>
              <w:t xml:space="preserve">  FUTSUM</w:t>
            </w:r>
          </w:p>
        </w:tc>
        <w:tc>
          <w:tcPr>
            <w:tcW w:w="1568" w:type="dxa"/>
          </w:tcPr>
          <w:p w14:paraId="1390B763" w14:textId="77777777" w:rsidR="001E4F89" w:rsidRDefault="001E4F89" w:rsidP="002B3341">
            <w:r>
              <w:t>Future Summary</w:t>
            </w:r>
          </w:p>
        </w:tc>
        <w:tc>
          <w:tcPr>
            <w:tcW w:w="3111" w:type="dxa"/>
            <w:vMerge/>
          </w:tcPr>
          <w:p w14:paraId="19DC12D5" w14:textId="41EE27AC" w:rsidR="001E4F89" w:rsidRDefault="001E4F89" w:rsidP="00526021">
            <w:pPr>
              <w:rPr>
                <w:ins w:id="141" w:author="Boone, Keith W (GE Healthcare)" w:date="2012-03-21T22:23:00Z"/>
              </w:rPr>
            </w:pPr>
          </w:p>
        </w:tc>
        <w:tc>
          <w:tcPr>
            <w:tcW w:w="3665" w:type="dxa"/>
          </w:tcPr>
          <w:p w14:paraId="31D80797" w14:textId="188AA4AC" w:rsidR="001E4F89" w:rsidRDefault="001E4F89" w:rsidP="00526021">
            <w:r>
              <w:t>Composes a summary of all events that are expected or scheduled to occur at any time in the future.</w:t>
            </w:r>
          </w:p>
        </w:tc>
      </w:tr>
      <w:tr w:rsidR="001E4F89" w14:paraId="3C3007B0" w14:textId="77777777" w:rsidTr="00973EEF">
        <w:tc>
          <w:tcPr>
            <w:tcW w:w="1232" w:type="dxa"/>
          </w:tcPr>
          <w:p w14:paraId="1093D602" w14:textId="77777777" w:rsidR="001E4F89" w:rsidRDefault="001E4F89" w:rsidP="002B3341">
            <w:r>
              <w:t xml:space="preserve">  PREVSUM</w:t>
            </w:r>
          </w:p>
        </w:tc>
        <w:tc>
          <w:tcPr>
            <w:tcW w:w="1568" w:type="dxa"/>
          </w:tcPr>
          <w:p w14:paraId="1285C254" w14:textId="77777777" w:rsidR="001E4F89" w:rsidRDefault="001E4F89" w:rsidP="002B3341">
            <w:r>
              <w:t>Previous Summary</w:t>
            </w:r>
          </w:p>
        </w:tc>
        <w:tc>
          <w:tcPr>
            <w:tcW w:w="3111" w:type="dxa"/>
            <w:vMerge/>
          </w:tcPr>
          <w:p w14:paraId="525503EA" w14:textId="77777777" w:rsidR="001E4F89" w:rsidRDefault="001E4F89" w:rsidP="00526021">
            <w:pPr>
              <w:rPr>
                <w:ins w:id="142" w:author="Boone, Keith W (GE Healthcare)" w:date="2012-03-21T22:23:00Z"/>
              </w:rPr>
            </w:pPr>
          </w:p>
        </w:tc>
        <w:tc>
          <w:tcPr>
            <w:tcW w:w="3665" w:type="dxa"/>
          </w:tcPr>
          <w:p w14:paraId="307CBB73" w14:textId="2ACB3FA2" w:rsidR="001E4F89" w:rsidRDefault="001E4F89" w:rsidP="00526021">
            <w:r>
              <w:t>Composes a summary of all events that ever have, or were scheduled to occur in the past.</w:t>
            </w:r>
          </w:p>
        </w:tc>
      </w:tr>
      <w:tr w:rsidR="001E4F89" w14:paraId="57E623D1" w14:textId="77777777" w:rsidTr="001E4F89">
        <w:tc>
          <w:tcPr>
            <w:tcW w:w="1232" w:type="dxa"/>
            <w:tcPrChange w:id="143" w:author="Boone, Keith W (GE Healthcare)" w:date="2012-03-21T22:23:00Z">
              <w:tcPr>
                <w:tcW w:w="1278" w:type="dxa"/>
                <w:gridSpan w:val="2"/>
              </w:tcPr>
            </w:tcPrChange>
          </w:tcPr>
          <w:p w14:paraId="19A3CDC5" w14:textId="77777777" w:rsidR="001E4F89" w:rsidRDefault="001E4F89" w:rsidP="002B3341">
            <w:r>
              <w:t>MIN</w:t>
            </w:r>
          </w:p>
        </w:tc>
        <w:tc>
          <w:tcPr>
            <w:tcW w:w="1568" w:type="dxa"/>
            <w:tcPrChange w:id="144" w:author="Boone, Keith W (GE Healthcare)" w:date="2012-03-21T22:23:00Z">
              <w:tcPr>
                <w:tcW w:w="1904" w:type="dxa"/>
                <w:gridSpan w:val="2"/>
              </w:tcPr>
            </w:tcPrChange>
          </w:tcPr>
          <w:p w14:paraId="3C19C872" w14:textId="77777777" w:rsidR="001E4F89" w:rsidRDefault="001E4F89" w:rsidP="002B3341">
            <w:r>
              <w:t>Maximum</w:t>
            </w:r>
          </w:p>
        </w:tc>
        <w:tc>
          <w:tcPr>
            <w:tcW w:w="3111" w:type="dxa"/>
            <w:tcPrChange w:id="145" w:author="Boone, Keith W (GE Healthcare)" w:date="2012-03-21T22:23:00Z">
              <w:tcPr>
                <w:tcW w:w="6286" w:type="dxa"/>
                <w:gridSpan w:val="2"/>
              </w:tcPr>
            </w:tcPrChange>
          </w:tcPr>
          <w:p w14:paraId="3F305D85" w14:textId="1DE89254" w:rsidR="001E4F89" w:rsidRDefault="001E4F89" w:rsidP="00526021">
            <w:pPr>
              <w:rPr>
                <w:ins w:id="146" w:author="Boone, Keith W (GE Healthcare)" w:date="2012-03-21T22:23:00Z"/>
              </w:rPr>
            </w:pPr>
            <w:ins w:id="147" w:author="Boone, Keith W (GE Healthcare)" w:date="2012-03-21T22:24:00Z">
              <w:r>
                <w:t>Value</w:t>
              </w:r>
            </w:ins>
            <w:ins w:id="148" w:author="Boone, Keith W (GE Healthcare)" w:date="2012-03-21T22:29:00Z">
              <w:r>
                <w:t xml:space="preserve"> Ascending</w:t>
              </w:r>
            </w:ins>
          </w:p>
        </w:tc>
        <w:tc>
          <w:tcPr>
            <w:tcW w:w="3665" w:type="dxa"/>
            <w:tcPrChange w:id="149" w:author="Boone, Keith W (GE Healthcare)" w:date="2012-03-21T22:23:00Z">
              <w:tcPr>
                <w:tcW w:w="6286" w:type="dxa"/>
                <w:gridSpan w:val="2"/>
              </w:tcPr>
            </w:tcPrChange>
          </w:tcPr>
          <w:p w14:paraId="442B9B00" w14:textId="22840E96" w:rsidR="001E4F89" w:rsidRDefault="001E4F89" w:rsidP="00526021">
            <w:r>
              <w:t>The observation with the largest value.</w:t>
            </w:r>
          </w:p>
        </w:tc>
      </w:tr>
      <w:tr w:rsidR="001E4F89" w14:paraId="6FF1C980" w14:textId="77777777" w:rsidTr="001E4F89">
        <w:tc>
          <w:tcPr>
            <w:tcW w:w="1232" w:type="dxa"/>
            <w:tcPrChange w:id="150" w:author="Boone, Keith W (GE Healthcare)" w:date="2012-03-21T22:23:00Z">
              <w:tcPr>
                <w:tcW w:w="1278" w:type="dxa"/>
                <w:gridSpan w:val="2"/>
              </w:tcPr>
            </w:tcPrChange>
          </w:tcPr>
          <w:p w14:paraId="32F8FA71" w14:textId="77777777" w:rsidR="001E4F89" w:rsidRDefault="001E4F89" w:rsidP="002B3341">
            <w:r>
              <w:t>MAX</w:t>
            </w:r>
          </w:p>
        </w:tc>
        <w:tc>
          <w:tcPr>
            <w:tcW w:w="1568" w:type="dxa"/>
            <w:tcPrChange w:id="151" w:author="Boone, Keith W (GE Healthcare)" w:date="2012-03-21T22:23:00Z">
              <w:tcPr>
                <w:tcW w:w="1904" w:type="dxa"/>
                <w:gridSpan w:val="2"/>
              </w:tcPr>
            </w:tcPrChange>
          </w:tcPr>
          <w:p w14:paraId="14ACA203" w14:textId="77777777" w:rsidR="001E4F89" w:rsidRDefault="001E4F89" w:rsidP="002B3341">
            <w:r>
              <w:t>Minimum</w:t>
            </w:r>
          </w:p>
        </w:tc>
        <w:tc>
          <w:tcPr>
            <w:tcW w:w="3111" w:type="dxa"/>
            <w:tcPrChange w:id="152" w:author="Boone, Keith W (GE Healthcare)" w:date="2012-03-21T22:23:00Z">
              <w:tcPr>
                <w:tcW w:w="6286" w:type="dxa"/>
                <w:gridSpan w:val="2"/>
              </w:tcPr>
            </w:tcPrChange>
          </w:tcPr>
          <w:p w14:paraId="06BB0F50" w14:textId="7E425616" w:rsidR="001E4F89" w:rsidRDefault="001E4F89" w:rsidP="00526021">
            <w:pPr>
              <w:rPr>
                <w:ins w:id="153" w:author="Boone, Keith W (GE Healthcare)" w:date="2012-03-21T22:23:00Z"/>
              </w:rPr>
            </w:pPr>
            <w:ins w:id="154" w:author="Boone, Keith W (GE Healthcare)" w:date="2012-03-21T22:24:00Z">
              <w:r>
                <w:t>Value</w:t>
              </w:r>
            </w:ins>
            <w:ins w:id="155" w:author="Boone, Keith W (GE Healthcare)" w:date="2012-03-21T22:29:00Z">
              <w:r>
                <w:t xml:space="preserve"> Descending</w:t>
              </w:r>
            </w:ins>
          </w:p>
        </w:tc>
        <w:tc>
          <w:tcPr>
            <w:tcW w:w="3665" w:type="dxa"/>
            <w:tcPrChange w:id="156" w:author="Boone, Keith W (GE Healthcare)" w:date="2012-03-21T22:23:00Z">
              <w:tcPr>
                <w:tcW w:w="6286" w:type="dxa"/>
                <w:gridSpan w:val="2"/>
              </w:tcPr>
            </w:tcPrChange>
          </w:tcPr>
          <w:p w14:paraId="3DD00237" w14:textId="3D8086AA" w:rsidR="001E4F89" w:rsidRDefault="001E4F89" w:rsidP="00526021">
            <w:r>
              <w:t>The observation with the smallest value.</w:t>
            </w:r>
            <w:commentRangeEnd w:id="90"/>
            <w:r>
              <w:rPr>
                <w:rStyle w:val="CommentReference"/>
              </w:rPr>
              <w:commentReference w:id="90"/>
            </w:r>
          </w:p>
        </w:tc>
      </w:tr>
    </w:tbl>
    <w:p w14:paraId="29CC2551" w14:textId="77777777" w:rsidR="00526021" w:rsidRDefault="00526021" w:rsidP="00526021">
      <w:pPr>
        <w:pStyle w:val="Heading3"/>
      </w:pPr>
    </w:p>
    <w:p w14:paraId="17C06AF9" w14:textId="77777777" w:rsidR="00526021" w:rsidRDefault="00526021" w:rsidP="00526021">
      <w:pPr>
        <w:pStyle w:val="Heading3"/>
      </w:pPr>
      <w:r>
        <w:t>Selecting the Nth in Order</w:t>
      </w:r>
    </w:p>
    <w:p w14:paraId="4BD47E11" w14:textId="51ED8553" w:rsidR="00353730" w:rsidRPr="00353730" w:rsidRDefault="00353730" w:rsidP="00353730">
      <w:commentRangeStart w:id="157"/>
      <w:r>
        <w:t>The &lt;</w:t>
      </w:r>
      <w:proofErr w:type="spellStart"/>
      <w:r>
        <w:t>sequenceNumber</w:t>
      </w:r>
      <w:proofErr w:type="spellEnd"/>
      <w:r>
        <w:t xml:space="preserve">&gt; </w:t>
      </w:r>
      <w:proofErr w:type="gramStart"/>
      <w:r>
        <w:t>element  may</w:t>
      </w:r>
      <w:proofErr w:type="gramEnd"/>
      <w:r>
        <w:t xml:space="preserve"> be constrained to select the Nth item in order by value</w:t>
      </w:r>
      <w:ins w:id="158" w:author="Boone, Keith W (GE Healthcare)" w:date="2012-03-21T22:27:00Z">
        <w:r w:rsidR="001E4F89">
          <w:t xml:space="preserve"> (using MIN or MAX)</w:t>
        </w:r>
      </w:ins>
      <w:r>
        <w:t xml:space="preserve"> or </w:t>
      </w:r>
      <w:ins w:id="159" w:author="Boone, Keith W (GE Healthcare)" w:date="2012-03-21T22:27:00Z">
        <w:r w:rsidR="001E4F89">
          <w:t xml:space="preserve">by </w:t>
        </w:r>
      </w:ins>
      <w:r>
        <w:t>date</w:t>
      </w:r>
      <w:ins w:id="160" w:author="Boone, Keith W (GE Healthcare)" w:date="2012-03-21T22:27:00Z">
        <w:r w:rsidR="001E4F89">
          <w:t xml:space="preserve"> (using PAST, FIRST, RECENT, LAST or NEXT)</w:t>
        </w:r>
      </w:ins>
      <w:r>
        <w:t>.  If for example, you are interested in the second highest value of an observation, you would set the value attribute of &lt;</w:t>
      </w:r>
      <w:proofErr w:type="spellStart"/>
      <w:r>
        <w:t>sequenceNumber</w:t>
      </w:r>
      <w:proofErr w:type="spellEnd"/>
      <w:r>
        <w:t>&gt; to 2 inside the &lt;entry&gt; or act relationship</w:t>
      </w:r>
      <w:commentRangeEnd w:id="157"/>
      <w:r w:rsidR="00E532D0">
        <w:rPr>
          <w:rStyle w:val="CommentReference"/>
        </w:rPr>
        <w:commentReference w:id="157"/>
      </w:r>
      <w:ins w:id="161" w:author="Boone, Keith W (GE Healthcare)" w:date="2012-03-21T22:27:00Z">
        <w:r w:rsidR="001E4F89">
          <w:t xml:space="preserve">, and specify </w:t>
        </w:r>
      </w:ins>
      <w:ins w:id="162" w:author="Boone, Keith W (GE Healthcare)" w:date="2012-03-21T22:28:00Z">
        <w:r w:rsidR="001E4F89">
          <w:t xml:space="preserve">MAX as the </w:t>
        </w:r>
        <w:proofErr w:type="spellStart"/>
        <w:r w:rsidR="001E4F89">
          <w:t>subsetCode</w:t>
        </w:r>
      </w:ins>
      <w:proofErr w:type="spellEnd"/>
      <w:del w:id="163" w:author="Boone, Keith W (GE Healthcare)" w:date="2012-03-21T22:28:00Z">
        <w:r w:rsidDel="001E4F89">
          <w:delText xml:space="preserve">. </w:delText>
        </w:r>
      </w:del>
      <w:ins w:id="164" w:author="Boone, Keith W (GE Healthcare)" w:date="2012-03-21T22:28:00Z">
        <w:r w:rsidR="001E4F89">
          <w:t>.</w:t>
        </w:r>
        <w:r w:rsidR="001E4F89">
          <w:t xml:space="preserve">  If instead you were interested in the second occurrence of a past event, you would still set &lt;</w:t>
        </w:r>
        <w:proofErr w:type="spellStart"/>
        <w:r w:rsidR="001E4F89">
          <w:t>sequenceNumber</w:t>
        </w:r>
        <w:proofErr w:type="spellEnd"/>
        <w:r w:rsidR="001E4F89">
          <w:t xml:space="preserve">&gt; to 2, but use the </w:t>
        </w:r>
        <w:proofErr w:type="spellStart"/>
        <w:r w:rsidR="001E4F89">
          <w:t>subsetCode</w:t>
        </w:r>
        <w:proofErr w:type="spellEnd"/>
        <w:r w:rsidR="001E4F89">
          <w:t xml:space="preserve"> </w:t>
        </w:r>
        <w:proofErr w:type="gramStart"/>
        <w:r w:rsidR="001E4F89">
          <w:t xml:space="preserve">of </w:t>
        </w:r>
        <w:r w:rsidR="001E4F89">
          <w:t xml:space="preserve"> </w:t>
        </w:r>
      </w:ins>
      <w:ins w:id="165" w:author="Boone, Keith W (GE Healthcare)" w:date="2012-03-21T22:30:00Z">
        <w:r w:rsidR="001E4F89">
          <w:t>PAST</w:t>
        </w:r>
        <w:proofErr w:type="gramEnd"/>
        <w:r w:rsidR="001E4F89">
          <w:t>.</w:t>
        </w:r>
      </w:ins>
      <w:bookmarkStart w:id="166" w:name="_GoBack"/>
      <w:bookmarkEnd w:id="166"/>
    </w:p>
    <w:p w14:paraId="31F52114" w14:textId="77777777" w:rsidR="00526021" w:rsidRDefault="00526021" w:rsidP="00526021">
      <w:pPr>
        <w:pStyle w:val="Heading3"/>
      </w:pPr>
      <w:r>
        <w:t>Summary Events</w:t>
      </w:r>
    </w:p>
    <w:p w14:paraId="2402BA02" w14:textId="77777777" w:rsidR="00327D87" w:rsidRDefault="00327D87" w:rsidP="00327D87">
      <w:pPr>
        <w:pStyle w:val="Heading2"/>
      </w:pPr>
      <w:r>
        <w:t>Combining Temporal and Ordering Constraints</w:t>
      </w:r>
    </w:p>
    <w:p w14:paraId="17A6ABFB" w14:textId="77777777" w:rsidR="00327D87" w:rsidRDefault="00327D87" w:rsidP="00327D87"/>
    <w:p w14:paraId="70207A12" w14:textId="77777777" w:rsidR="00291D66" w:rsidRDefault="00291D66" w:rsidP="00291D66">
      <w:pPr>
        <w:pStyle w:val="Heading1"/>
        <w:pageBreakBefore/>
      </w:pPr>
      <w:r>
        <w:lastRenderedPageBreak/>
        <w:t>Appendix A – Information Items Definitions</w:t>
      </w:r>
    </w:p>
    <w:p w14:paraId="28F80618" w14:textId="77777777" w:rsidR="00763F7A" w:rsidRDefault="00291D66" w:rsidP="00291D66">
      <w:r>
        <w:t xml:space="preserve">This appendix lists the definitions that must be </w:t>
      </w:r>
      <w:r w:rsidR="00763F7A">
        <w:t>used for the leave criteria elements appearing within the &lt;</w:t>
      </w:r>
      <w:proofErr w:type="spellStart"/>
      <w:r w:rsidR="00763F7A">
        <w:t>dataCriteriaSection</w:t>
      </w:r>
      <w:proofErr w:type="spellEnd"/>
      <w:r w:rsidR="00763F7A">
        <w:t xml:space="preserve">&gt; within a query.   </w:t>
      </w:r>
    </w:p>
    <w:p w14:paraId="4E0E7C71" w14:textId="77777777" w:rsidR="00763F7A" w:rsidRDefault="00763F7A" w:rsidP="00763F7A">
      <w:pPr>
        <w:pStyle w:val="Code"/>
      </w:pPr>
      <w:commentRangeStart w:id="167"/>
      <w:r>
        <w:t>&lt;entry&gt;</w:t>
      </w:r>
    </w:p>
    <w:p w14:paraId="1CC8DDF5" w14:textId="77777777" w:rsidR="00763F7A" w:rsidRDefault="00763F7A" w:rsidP="00763F7A">
      <w:pPr>
        <w:pStyle w:val="Code"/>
      </w:pPr>
      <w:r>
        <w:t xml:space="preserve">  &lt;definition&gt;</w:t>
      </w:r>
    </w:p>
    <w:p w14:paraId="60F7D0DA" w14:textId="77777777" w:rsidR="00763F7A" w:rsidRDefault="00763F7A" w:rsidP="00763F7A">
      <w:pPr>
        <w:pStyle w:val="Code"/>
      </w:pPr>
      <w:r>
        <w:t xml:space="preserve">   &lt;actDefinition&gt;</w:t>
      </w:r>
    </w:p>
    <w:p w14:paraId="1E1414A9" w14:textId="77777777" w:rsidR="00763F7A" w:rsidRDefault="00763F7A" w:rsidP="00763F7A">
      <w:pPr>
        <w:pStyle w:val="Code"/>
      </w:pPr>
      <w:r>
        <w:t xml:space="preserve">     &lt;id root='…' extension=''/&gt;</w:t>
      </w:r>
    </w:p>
    <w:p w14:paraId="03696C98" w14:textId="77777777" w:rsidR="00763F7A" w:rsidRDefault="00763F7A" w:rsidP="00763F7A">
      <w:pPr>
        <w:pStyle w:val="Code"/>
      </w:pPr>
      <w:r>
        <w:t xml:space="preserve">   &lt;/actDefinition&gt;</w:t>
      </w:r>
    </w:p>
    <w:p w14:paraId="7E77A47C" w14:textId="77777777" w:rsidR="00763F7A" w:rsidRDefault="00763F7A" w:rsidP="00763F7A">
      <w:pPr>
        <w:pStyle w:val="Code"/>
      </w:pPr>
      <w:r>
        <w:t xml:space="preserve">  &lt;/definition&gt;</w:t>
      </w:r>
    </w:p>
    <w:p w14:paraId="4EEE1BC3" w14:textId="77777777" w:rsidR="00763F7A" w:rsidRDefault="00763F7A" w:rsidP="00763F7A">
      <w:pPr>
        <w:pStyle w:val="Code"/>
      </w:pPr>
      <w:r>
        <w:t>&lt;/entry&gt;</w:t>
      </w:r>
    </w:p>
    <w:p w14:paraId="1FABE547" w14:textId="77777777" w:rsidR="00763F7A" w:rsidRDefault="00763F7A" w:rsidP="00763F7A">
      <w:pPr>
        <w:pStyle w:val="Code"/>
      </w:pPr>
      <w:r>
        <w:t>&lt;entry&gt;</w:t>
      </w:r>
    </w:p>
    <w:p w14:paraId="20879BAD" w14:textId="77777777" w:rsidR="00763F7A" w:rsidRDefault="00763F7A" w:rsidP="00763F7A">
      <w:pPr>
        <w:pStyle w:val="Code"/>
      </w:pPr>
      <w:r>
        <w:t xml:space="preserve">  &lt;definition&gt;</w:t>
      </w:r>
    </w:p>
    <w:p w14:paraId="0D6C0F3F" w14:textId="77777777" w:rsidR="00763F7A" w:rsidRDefault="00763F7A" w:rsidP="00763F7A">
      <w:pPr>
        <w:pStyle w:val="Code"/>
      </w:pPr>
      <w:r>
        <w:t xml:space="preserve">   &lt;encounterDefinition&gt;</w:t>
      </w:r>
    </w:p>
    <w:p w14:paraId="05919DBC" w14:textId="77777777" w:rsidR="00763F7A" w:rsidRDefault="00763F7A" w:rsidP="00763F7A">
      <w:pPr>
        <w:pStyle w:val="Code"/>
      </w:pPr>
      <w:r>
        <w:t xml:space="preserve">     &lt;id root='…' extension=''/&gt;</w:t>
      </w:r>
    </w:p>
    <w:p w14:paraId="3E5CF177" w14:textId="77777777" w:rsidR="00763F7A" w:rsidRDefault="00763F7A" w:rsidP="00763F7A">
      <w:pPr>
        <w:pStyle w:val="Code"/>
      </w:pPr>
      <w:r>
        <w:t xml:space="preserve">   &lt;/encounterDefinition&gt;</w:t>
      </w:r>
    </w:p>
    <w:p w14:paraId="0EA8369A" w14:textId="77777777" w:rsidR="00763F7A" w:rsidRDefault="00763F7A" w:rsidP="00763F7A">
      <w:pPr>
        <w:pStyle w:val="Code"/>
      </w:pPr>
      <w:r>
        <w:t xml:space="preserve">  &lt;/definition&gt;</w:t>
      </w:r>
    </w:p>
    <w:p w14:paraId="664379A6" w14:textId="77777777" w:rsidR="00763F7A" w:rsidRDefault="00763F7A" w:rsidP="00763F7A">
      <w:pPr>
        <w:pStyle w:val="Code"/>
      </w:pPr>
      <w:r>
        <w:t>&lt;/entry&gt;</w:t>
      </w:r>
    </w:p>
    <w:p w14:paraId="459ECEFD" w14:textId="77777777" w:rsidR="00763F7A" w:rsidRDefault="00763F7A" w:rsidP="00763F7A">
      <w:pPr>
        <w:pStyle w:val="Code"/>
      </w:pPr>
      <w:r>
        <w:t>&lt;entry&gt;</w:t>
      </w:r>
    </w:p>
    <w:p w14:paraId="78779926" w14:textId="77777777" w:rsidR="00763F7A" w:rsidRDefault="00763F7A" w:rsidP="00763F7A">
      <w:pPr>
        <w:pStyle w:val="Code"/>
      </w:pPr>
      <w:r>
        <w:t xml:space="preserve">  &lt;definition&gt;</w:t>
      </w:r>
    </w:p>
    <w:p w14:paraId="1F3B2D75" w14:textId="77777777" w:rsidR="00763F7A" w:rsidRDefault="00763F7A" w:rsidP="00763F7A">
      <w:pPr>
        <w:pStyle w:val="Code"/>
      </w:pPr>
      <w:r>
        <w:t xml:space="preserve">   &lt;observationDefinition&gt;</w:t>
      </w:r>
    </w:p>
    <w:p w14:paraId="3C4BB5A6" w14:textId="77777777" w:rsidR="00763F7A" w:rsidRDefault="00763F7A" w:rsidP="00763F7A">
      <w:pPr>
        <w:pStyle w:val="Code"/>
      </w:pPr>
      <w:r>
        <w:t xml:space="preserve">     &lt;id root='…' extension=''/&gt;</w:t>
      </w:r>
    </w:p>
    <w:p w14:paraId="3F847A78" w14:textId="77777777" w:rsidR="00763F7A" w:rsidRDefault="00763F7A" w:rsidP="00763F7A">
      <w:pPr>
        <w:pStyle w:val="Code"/>
      </w:pPr>
      <w:r>
        <w:t xml:space="preserve">   &lt;/observationDefinition&gt;</w:t>
      </w:r>
    </w:p>
    <w:p w14:paraId="585B2D47" w14:textId="77777777" w:rsidR="00763F7A" w:rsidRDefault="00763F7A" w:rsidP="00763F7A">
      <w:pPr>
        <w:pStyle w:val="Code"/>
      </w:pPr>
      <w:r>
        <w:t xml:space="preserve">  &lt;/definition&gt;</w:t>
      </w:r>
    </w:p>
    <w:p w14:paraId="3CE4D4E9" w14:textId="77777777" w:rsidR="00763F7A" w:rsidRDefault="00763F7A" w:rsidP="00763F7A">
      <w:pPr>
        <w:pStyle w:val="Code"/>
      </w:pPr>
      <w:r>
        <w:t>&lt;/entry&gt;</w:t>
      </w:r>
    </w:p>
    <w:p w14:paraId="31C8B980" w14:textId="77777777" w:rsidR="00763F7A" w:rsidRDefault="00763F7A" w:rsidP="00763F7A">
      <w:pPr>
        <w:pStyle w:val="Code"/>
      </w:pPr>
      <w:r>
        <w:t>&lt;entry&gt;</w:t>
      </w:r>
    </w:p>
    <w:p w14:paraId="7C812895" w14:textId="77777777" w:rsidR="00763F7A" w:rsidRDefault="00763F7A" w:rsidP="00763F7A">
      <w:pPr>
        <w:pStyle w:val="Code"/>
      </w:pPr>
      <w:r>
        <w:t xml:space="preserve">  &lt;definition&gt;</w:t>
      </w:r>
    </w:p>
    <w:p w14:paraId="01FEC81B" w14:textId="77777777" w:rsidR="00763F7A" w:rsidRDefault="00763F7A" w:rsidP="00763F7A">
      <w:pPr>
        <w:pStyle w:val="Code"/>
      </w:pPr>
      <w:r>
        <w:t xml:space="preserve">   &lt;procedureDefinition&gt;</w:t>
      </w:r>
    </w:p>
    <w:p w14:paraId="264F5D8C" w14:textId="77777777" w:rsidR="00763F7A" w:rsidRDefault="00763F7A" w:rsidP="00763F7A">
      <w:pPr>
        <w:pStyle w:val="Code"/>
      </w:pPr>
      <w:r>
        <w:t xml:space="preserve">     &lt;id root='…' extension=''/&gt;</w:t>
      </w:r>
    </w:p>
    <w:p w14:paraId="4DC47E01" w14:textId="77777777" w:rsidR="00763F7A" w:rsidRDefault="00763F7A" w:rsidP="00763F7A">
      <w:pPr>
        <w:pStyle w:val="Code"/>
      </w:pPr>
      <w:r>
        <w:t xml:space="preserve">   &lt;/procedureDefinition&gt;</w:t>
      </w:r>
    </w:p>
    <w:p w14:paraId="0622DB69" w14:textId="77777777" w:rsidR="00763F7A" w:rsidRDefault="00763F7A" w:rsidP="00763F7A">
      <w:pPr>
        <w:pStyle w:val="Code"/>
      </w:pPr>
      <w:r>
        <w:t xml:space="preserve">  &lt;/definition&gt;</w:t>
      </w:r>
    </w:p>
    <w:p w14:paraId="024805F8" w14:textId="77777777" w:rsidR="00763F7A" w:rsidRDefault="00763F7A" w:rsidP="00763F7A">
      <w:pPr>
        <w:pStyle w:val="Code"/>
      </w:pPr>
      <w:r>
        <w:t>&lt;/entry&gt;</w:t>
      </w:r>
    </w:p>
    <w:p w14:paraId="20199EC3" w14:textId="77777777" w:rsidR="00763F7A" w:rsidRDefault="00763F7A" w:rsidP="00763F7A">
      <w:pPr>
        <w:pStyle w:val="Code"/>
      </w:pPr>
      <w:r>
        <w:t>&lt;entry&gt;</w:t>
      </w:r>
    </w:p>
    <w:p w14:paraId="11EC6401" w14:textId="77777777" w:rsidR="00763F7A" w:rsidRDefault="00763F7A" w:rsidP="00763F7A">
      <w:pPr>
        <w:pStyle w:val="Code"/>
      </w:pPr>
      <w:r>
        <w:t xml:space="preserve">  &lt;definition&gt;</w:t>
      </w:r>
    </w:p>
    <w:p w14:paraId="34C53795" w14:textId="77777777" w:rsidR="00763F7A" w:rsidRDefault="00763F7A" w:rsidP="00763F7A">
      <w:pPr>
        <w:pStyle w:val="Code"/>
      </w:pPr>
      <w:r>
        <w:t xml:space="preserve">   &lt;substanceAdministrationDefinition&gt;</w:t>
      </w:r>
    </w:p>
    <w:p w14:paraId="0CF211F8" w14:textId="77777777" w:rsidR="00763F7A" w:rsidRDefault="00763F7A" w:rsidP="00763F7A">
      <w:pPr>
        <w:pStyle w:val="Code"/>
      </w:pPr>
      <w:r>
        <w:t xml:space="preserve">     &lt;id root='…' extension=''/&gt;</w:t>
      </w:r>
    </w:p>
    <w:p w14:paraId="3DA80B78" w14:textId="77777777" w:rsidR="00763F7A" w:rsidRDefault="00763F7A" w:rsidP="00763F7A">
      <w:pPr>
        <w:pStyle w:val="Code"/>
      </w:pPr>
      <w:r>
        <w:t xml:space="preserve">   &lt;/substanceAdministrationDefinition&gt;</w:t>
      </w:r>
    </w:p>
    <w:p w14:paraId="72CCD328" w14:textId="77777777" w:rsidR="00763F7A" w:rsidRDefault="00763F7A" w:rsidP="00763F7A">
      <w:pPr>
        <w:pStyle w:val="Code"/>
      </w:pPr>
      <w:r>
        <w:t xml:space="preserve">  &lt;/definition&gt;</w:t>
      </w:r>
    </w:p>
    <w:p w14:paraId="36CD9A32" w14:textId="77777777" w:rsidR="00763F7A" w:rsidRDefault="00763F7A" w:rsidP="00763F7A">
      <w:pPr>
        <w:pStyle w:val="Code"/>
      </w:pPr>
      <w:r>
        <w:t>&lt;/entry&gt;</w:t>
      </w:r>
    </w:p>
    <w:p w14:paraId="08A142F7" w14:textId="77777777" w:rsidR="00763F7A" w:rsidRDefault="00763F7A" w:rsidP="00763F7A">
      <w:pPr>
        <w:pStyle w:val="Code"/>
      </w:pPr>
      <w:r>
        <w:t>&lt;entry&gt;</w:t>
      </w:r>
    </w:p>
    <w:p w14:paraId="2D92A631" w14:textId="77777777" w:rsidR="00763F7A" w:rsidRDefault="00763F7A" w:rsidP="00763F7A">
      <w:pPr>
        <w:pStyle w:val="Code"/>
      </w:pPr>
      <w:r>
        <w:t xml:space="preserve">  &lt;definition&gt;</w:t>
      </w:r>
    </w:p>
    <w:p w14:paraId="6DFE82EF" w14:textId="77777777" w:rsidR="00763F7A" w:rsidRDefault="00763F7A" w:rsidP="00763F7A">
      <w:pPr>
        <w:pStyle w:val="Code"/>
      </w:pPr>
      <w:r>
        <w:t xml:space="preserve">   &lt;supplyDefinition&gt;</w:t>
      </w:r>
    </w:p>
    <w:p w14:paraId="57F2028F" w14:textId="77777777" w:rsidR="00763F7A" w:rsidRDefault="00763F7A" w:rsidP="00763F7A">
      <w:pPr>
        <w:pStyle w:val="Code"/>
      </w:pPr>
      <w:r>
        <w:t xml:space="preserve">     &lt;id root='…' extension=''/&gt;</w:t>
      </w:r>
    </w:p>
    <w:p w14:paraId="7A590BFA" w14:textId="77777777" w:rsidR="00763F7A" w:rsidRDefault="00763F7A" w:rsidP="00763F7A">
      <w:pPr>
        <w:pStyle w:val="Code"/>
      </w:pPr>
      <w:r>
        <w:t xml:space="preserve">   &lt;/supplyDefinition&gt;</w:t>
      </w:r>
    </w:p>
    <w:p w14:paraId="452D6277" w14:textId="77777777" w:rsidR="00763F7A" w:rsidRDefault="00763F7A" w:rsidP="00763F7A">
      <w:pPr>
        <w:pStyle w:val="Code"/>
      </w:pPr>
      <w:r>
        <w:t xml:space="preserve">  &lt;/definition&gt;</w:t>
      </w:r>
    </w:p>
    <w:p w14:paraId="792757C1" w14:textId="77777777" w:rsidR="00763F7A" w:rsidRDefault="00763F7A" w:rsidP="00763F7A">
      <w:pPr>
        <w:pStyle w:val="Code"/>
      </w:pPr>
      <w:r>
        <w:t>&lt;/entry&gt;</w:t>
      </w:r>
    </w:p>
    <w:commentRangeEnd w:id="167"/>
    <w:p w14:paraId="755E6FDC" w14:textId="77777777" w:rsidR="00291D66" w:rsidRDefault="00E532D0" w:rsidP="00291D66">
      <w:r>
        <w:rPr>
          <w:rStyle w:val="CommentReference"/>
        </w:rPr>
        <w:commentReference w:id="167"/>
      </w:r>
      <w:r w:rsidR="00763F7A">
        <w:t xml:space="preserve">These definition can included </w:t>
      </w:r>
      <w:r w:rsidR="00A70DEA">
        <w:t xml:space="preserve">verbatim as specified above </w:t>
      </w:r>
      <w:r w:rsidR="00763F7A">
        <w:t>within a query</w:t>
      </w:r>
      <w:r w:rsidR="00A70DEA">
        <w:t xml:space="preserve">, or it can be included </w:t>
      </w:r>
      <w:r w:rsidR="00763F7A">
        <w:t xml:space="preserve">by referencing the URI </w:t>
      </w:r>
      <w:commentRangeStart w:id="168"/>
      <w:r w:rsidR="00763F7A">
        <w:t>urn</w:t>
      </w:r>
      <w:proofErr w:type="gramStart"/>
      <w:r w:rsidR="00763F7A">
        <w:t>:org</w:t>
      </w:r>
      <w:proofErr w:type="gramEnd"/>
      <w:r w:rsidR="00763F7A">
        <w:t xml:space="preserve">-queryhealth:model:1.0 </w:t>
      </w:r>
      <w:commentRangeEnd w:id="168"/>
      <w:r w:rsidR="00763F7A">
        <w:rPr>
          <w:rStyle w:val="CommentReference"/>
        </w:rPr>
        <w:commentReference w:id="168"/>
      </w:r>
      <w:r w:rsidR="00763F7A">
        <w:t xml:space="preserve">in an </w:t>
      </w:r>
      <w:proofErr w:type="spellStart"/>
      <w:r w:rsidR="00763F7A">
        <w:t>xi:include</w:t>
      </w:r>
      <w:proofErr w:type="spellEnd"/>
      <w:r w:rsidR="00763F7A">
        <w:t xml:space="preserve"> element, as in the following example:</w:t>
      </w:r>
    </w:p>
    <w:p w14:paraId="42F648BA" w14:textId="77777777" w:rsidR="00763F7A" w:rsidRPr="00763F7A" w:rsidRDefault="00763F7A" w:rsidP="00763F7A">
      <w:pPr>
        <w:pStyle w:val="Code"/>
      </w:pPr>
      <w:r w:rsidRPr="00763F7A">
        <w:t>&lt;dataCriteriaSection&gt;</w:t>
      </w:r>
    </w:p>
    <w:p w14:paraId="7D50E082" w14:textId="77777777" w:rsidR="00763F7A" w:rsidRPr="00763F7A" w:rsidRDefault="00763F7A" w:rsidP="00763F7A">
      <w:pPr>
        <w:pStyle w:val="Code"/>
      </w:pPr>
      <w:r w:rsidRPr="00763F7A">
        <w:tab/>
      </w:r>
      <w:r>
        <w:tab/>
      </w:r>
      <w:r>
        <w:tab/>
      </w:r>
      <w:r w:rsidRPr="00763F7A">
        <w:t>…</w:t>
      </w:r>
    </w:p>
    <w:p w14:paraId="22C1CC5F" w14:textId="77777777" w:rsidR="00763F7A" w:rsidRPr="00763F7A" w:rsidRDefault="00763F7A" w:rsidP="00763F7A">
      <w:pPr>
        <w:pStyle w:val="Code"/>
        <w:ind w:firstLine="180"/>
      </w:pPr>
      <w:r w:rsidRPr="00763F7A">
        <w:t>&lt;xi:include href='urn:org-queryhealth:model:1.0'/&gt;</w:t>
      </w:r>
    </w:p>
    <w:p w14:paraId="7FCA16C6" w14:textId="77777777" w:rsidR="00763F7A" w:rsidRPr="00763F7A" w:rsidRDefault="00763F7A" w:rsidP="00763F7A">
      <w:pPr>
        <w:pStyle w:val="Code"/>
      </w:pPr>
      <w:r w:rsidRPr="00763F7A">
        <w:tab/>
      </w:r>
      <w:r>
        <w:tab/>
      </w:r>
      <w:r>
        <w:tab/>
      </w:r>
      <w:r w:rsidRPr="00763F7A">
        <w:t>…</w:t>
      </w:r>
    </w:p>
    <w:p w14:paraId="06D8A7F7" w14:textId="77777777" w:rsidR="00763F7A" w:rsidRDefault="00763F7A" w:rsidP="00763F7A">
      <w:pPr>
        <w:pStyle w:val="Code"/>
      </w:pPr>
      <w:r w:rsidRPr="00763F7A">
        <w:t>&lt;/dataCriteriaSection&gt;</w:t>
      </w:r>
    </w:p>
    <w:p w14:paraId="40B04FED" w14:textId="77777777" w:rsidR="00A70DEA" w:rsidRPr="00763F7A" w:rsidRDefault="00A70DEA" w:rsidP="00A70DEA">
      <w:commentRangeStart w:id="169"/>
      <w:commentRangeStart w:id="170"/>
      <w:r>
        <w:t xml:space="preserve">The </w:t>
      </w:r>
      <w:commentRangeEnd w:id="169"/>
      <w:r w:rsidR="00E532D0">
        <w:rPr>
          <w:rStyle w:val="CommentReference"/>
        </w:rPr>
        <w:commentReference w:id="169"/>
      </w:r>
      <w:commentRangeEnd w:id="170"/>
      <w:r w:rsidR="001E4F89">
        <w:rPr>
          <w:rStyle w:val="CommentReference"/>
        </w:rPr>
        <w:commentReference w:id="170"/>
      </w:r>
    </w:p>
    <w:sectPr w:rsidR="00A70DEA" w:rsidRPr="00763F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 Hadley" w:date="2012-03-21T22:31:00Z" w:initials="MH">
    <w:p w14:paraId="46F6FC7B" w14:textId="684CE6AA" w:rsidR="00205221" w:rsidRDefault="00205221">
      <w:pPr>
        <w:pStyle w:val="CommentText"/>
      </w:pPr>
      <w:r>
        <w:rPr>
          <w:rStyle w:val="CommentReference"/>
        </w:rPr>
        <w:annotationRef/>
      </w:r>
      <w:r>
        <w:t xml:space="preserve">What does this </w:t>
      </w:r>
      <w:proofErr w:type="gramStart"/>
      <w:r>
        <w:t>mean ?</w:t>
      </w:r>
      <w:proofErr w:type="gramEnd"/>
      <w:r>
        <w:t xml:space="preserve"> </w:t>
      </w:r>
    </w:p>
  </w:comment>
  <w:comment w:id="1" w:author="Boone, Keith W (GE Healthcare)" w:date="2012-03-21T22:31:00Z" w:initials="KWB">
    <w:p w14:paraId="6939FC6B" w14:textId="25E4260C" w:rsidR="00205221" w:rsidRDefault="00205221">
      <w:pPr>
        <w:pStyle w:val="CommentText"/>
      </w:pPr>
      <w:r>
        <w:rPr>
          <w:rStyle w:val="CommentReference"/>
        </w:rPr>
        <w:annotationRef/>
      </w:r>
      <w:r>
        <w:t>You might a) define a query to be used for a specific protocol, in which case, start and end time are unknown, but width is; and b) later execute it at a specific time, in which case you would fully specify the time range.</w:t>
      </w:r>
    </w:p>
  </w:comment>
  <w:comment w:id="5" w:author="Marc Hadley" w:date="2012-03-21T22:31:00Z" w:initials="MH">
    <w:p w14:paraId="0C40DC2B" w14:textId="77777777" w:rsidR="00205221" w:rsidRDefault="00205221">
      <w:pPr>
        <w:pStyle w:val="CommentText"/>
      </w:pPr>
      <w:r>
        <w:rPr>
          <w:rStyle w:val="CommentReference"/>
        </w:rPr>
        <w:annotationRef/>
      </w:r>
      <w:r>
        <w:t xml:space="preserve">What does this </w:t>
      </w:r>
      <w:proofErr w:type="gramStart"/>
      <w:r>
        <w:t>mean ?</w:t>
      </w:r>
      <w:proofErr w:type="gramEnd"/>
    </w:p>
  </w:comment>
  <w:comment w:id="8" w:author="Marc Hadley" w:date="2012-03-21T22:31:00Z" w:initials="MH">
    <w:p w14:paraId="2F4B1D29" w14:textId="77777777" w:rsidR="00205221" w:rsidRDefault="00205221">
      <w:pPr>
        <w:pStyle w:val="CommentText"/>
      </w:pPr>
      <w:r>
        <w:rPr>
          <w:rStyle w:val="CommentReference"/>
        </w:rPr>
        <w:annotationRef/>
      </w:r>
      <w:r>
        <w:t xml:space="preserve">How is this supposed to work in practice, is the HQMF file received by an execution engine patched to include the low and high values or is the final XML snippet supplied </w:t>
      </w:r>
      <w:proofErr w:type="gramStart"/>
      <w:r>
        <w:t>separately ?</w:t>
      </w:r>
      <w:proofErr w:type="gramEnd"/>
    </w:p>
  </w:comment>
  <w:comment w:id="14" w:author="Marc Hadley" w:date="2012-03-21T22:31:00Z" w:initials="MH">
    <w:p w14:paraId="6FAA88EE" w14:textId="77777777" w:rsidR="00205221" w:rsidRDefault="00205221">
      <w:pPr>
        <w:pStyle w:val="CommentText"/>
      </w:pPr>
      <w:r>
        <w:rPr>
          <w:rStyle w:val="CommentReference"/>
        </w:rPr>
        <w:annotationRef/>
      </w:r>
      <w:r>
        <w:t xml:space="preserve">Can we use different elements for these two cases, </w:t>
      </w:r>
      <w:proofErr w:type="spellStart"/>
      <w:r>
        <w:t>its</w:t>
      </w:r>
      <w:proofErr w:type="spellEnd"/>
      <w:r>
        <w:t xml:space="preserve"> easier to switch on element name than examining contents to decide what to do. Also “text” isn’t a very intuitive name…</w:t>
      </w:r>
    </w:p>
  </w:comment>
  <w:comment w:id="15" w:author="Boone, Keith W (GE Healthcare)" w:date="2012-03-21T22:31:00Z" w:initials="KWB">
    <w:p w14:paraId="41D844F1" w14:textId="17C95373" w:rsidR="00BB5681" w:rsidRDefault="00BB5681">
      <w:pPr>
        <w:pStyle w:val="CommentText"/>
      </w:pPr>
      <w:r>
        <w:rPr>
          <w:rStyle w:val="CommentReference"/>
        </w:rPr>
        <w:annotationRef/>
      </w:r>
      <w:r>
        <w:t>See the examples below, I think you’ll find that you have two different element names to work with.  There are actually THREE different representations shown in the examples, the URI reference at text/reference, the value of that reference text/</w:t>
      </w:r>
      <w:proofErr w:type="spellStart"/>
      <w:r>
        <w:t>RetrieveValueSetResponse</w:t>
      </w:r>
      <w:proofErr w:type="spellEnd"/>
      <w:r>
        <w:t>, and an HL7 representation using a &lt;</w:t>
      </w:r>
      <w:proofErr w:type="spellStart"/>
      <w:r>
        <w:t>valueSet</w:t>
      </w:r>
      <w:proofErr w:type="spellEnd"/>
      <w:r>
        <w:t>&gt; element.  I’m not sure which of the latter two is the best one to use.</w:t>
      </w:r>
    </w:p>
  </w:comment>
  <w:comment w:id="21" w:author="Boone, Keith W (GE Healthcare)" w:date="2012-03-21T22:31:00Z" w:initials="KWB">
    <w:p w14:paraId="3255604F" w14:textId="1BF9DD56" w:rsidR="00BB5681" w:rsidRDefault="00BB5681">
      <w:pPr>
        <w:pStyle w:val="CommentText"/>
      </w:pPr>
      <w:r>
        <w:rPr>
          <w:rStyle w:val="CommentReference"/>
        </w:rPr>
        <w:annotationRef/>
      </w:r>
      <w:r>
        <w:t xml:space="preserve">I agree, we could drop this representation.  It may wind up back in the HL7 HQMF representation because it’s closer to what they’d do in their modeling, but we can cross that bridge when we get there. </w:t>
      </w:r>
    </w:p>
  </w:comment>
  <w:comment w:id="19" w:author="Marc Hadley" w:date="2012-03-21T22:31:00Z" w:initials="MH">
    <w:p w14:paraId="70A2B29B" w14:textId="385C19C3" w:rsidR="00205221" w:rsidRDefault="00205221">
      <w:pPr>
        <w:pStyle w:val="CommentText"/>
      </w:pPr>
      <w:r>
        <w:rPr>
          <w:rStyle w:val="CommentReference"/>
        </w:rPr>
        <w:annotationRef/>
      </w:r>
      <w:r>
        <w:t xml:space="preserve">Can we drop this representation given we have the embedded IHE SVS version? I don’t see any advantage to supporting both, </w:t>
      </w:r>
      <w:proofErr w:type="spellStart"/>
      <w:r>
        <w:t>its</w:t>
      </w:r>
      <w:proofErr w:type="spellEnd"/>
      <w:r>
        <w:t xml:space="preserve"> just extra work for </w:t>
      </w:r>
      <w:proofErr w:type="spellStart"/>
      <w:r>
        <w:t>implementors</w:t>
      </w:r>
      <w:proofErr w:type="spellEnd"/>
      <w:r>
        <w:t>.</w:t>
      </w:r>
    </w:p>
  </w:comment>
  <w:comment w:id="20" w:author="Marc Hadley" w:date="2012-03-21T22:31:00Z" w:initials="MH">
    <w:p w14:paraId="3E9989E2" w14:textId="77777777" w:rsidR="00205221" w:rsidRDefault="00205221">
      <w:pPr>
        <w:pStyle w:val="CommentText"/>
      </w:pPr>
      <w:r>
        <w:rPr>
          <w:rStyle w:val="CommentReference"/>
        </w:rPr>
        <w:annotationRef/>
      </w:r>
      <w:r>
        <w:t xml:space="preserve">Missing &lt;text&gt; </w:t>
      </w:r>
      <w:proofErr w:type="gramStart"/>
      <w:r>
        <w:t>element ?</w:t>
      </w:r>
      <w:proofErr w:type="gramEnd"/>
    </w:p>
  </w:comment>
  <w:comment w:id="25" w:author="Marc Hadley" w:date="2012-03-21T22:31:00Z" w:initials="MH">
    <w:p w14:paraId="1CB1AD09" w14:textId="359668DA" w:rsidR="00BB5681" w:rsidRDefault="00BB5681">
      <w:pPr>
        <w:pStyle w:val="CommentText"/>
      </w:pPr>
      <w:r>
        <w:rPr>
          <w:rStyle w:val="CommentReference"/>
        </w:rPr>
        <w:annotationRef/>
      </w:r>
      <w:r>
        <w:t>Please add a column that defines the corresponding *Criteria element that is used as the wrapper element for each type.</w:t>
      </w:r>
    </w:p>
  </w:comment>
  <w:comment w:id="78" w:author="Marc Hadley" w:date="2012-03-21T22:31:00Z" w:initials="MH">
    <w:p w14:paraId="3C5B6F98" w14:textId="7641F984" w:rsidR="00205221" w:rsidRDefault="00205221">
      <w:pPr>
        <w:pStyle w:val="CommentText"/>
      </w:pPr>
      <w:r>
        <w:rPr>
          <w:rStyle w:val="CommentReference"/>
        </w:rPr>
        <w:annotationRef/>
      </w:r>
      <w:r>
        <w:t xml:space="preserve">Something </w:t>
      </w:r>
      <w:proofErr w:type="gramStart"/>
      <w:r>
        <w:t>missing ?</w:t>
      </w:r>
      <w:proofErr w:type="gramEnd"/>
    </w:p>
  </w:comment>
  <w:comment w:id="79" w:author="Boone, Keith W (GE Healthcare)" w:date="2012-03-21T22:31:00Z" w:initials="KWB">
    <w:p w14:paraId="5BACE5C9" w14:textId="584A8D7C" w:rsidR="00BB5681" w:rsidRDefault="00BB5681">
      <w:pPr>
        <w:pStyle w:val="CommentText"/>
      </w:pPr>
      <w:r>
        <w:rPr>
          <w:rStyle w:val="CommentReference"/>
        </w:rPr>
        <w:annotationRef/>
      </w:r>
      <w:r>
        <w:t>Yeah, the OID that we should use.</w:t>
      </w:r>
    </w:p>
  </w:comment>
  <w:comment w:id="80" w:author="Marc Hadley" w:date="2012-03-21T22:31:00Z" w:initials="MH">
    <w:p w14:paraId="5C0E2F5E" w14:textId="4667DD45" w:rsidR="00205221" w:rsidRDefault="00205221">
      <w:pPr>
        <w:pStyle w:val="CommentText"/>
      </w:pPr>
      <w:r>
        <w:rPr>
          <w:rStyle w:val="CommentReference"/>
        </w:rPr>
        <w:annotationRef/>
      </w:r>
      <w:r>
        <w:t xml:space="preserve">Something </w:t>
      </w:r>
      <w:proofErr w:type="gramStart"/>
      <w:r>
        <w:t>missing ?</w:t>
      </w:r>
      <w:proofErr w:type="gramEnd"/>
    </w:p>
  </w:comment>
  <w:comment w:id="81" w:author="Marc Hadley" w:date="2012-03-21T22:31:00Z" w:initials="MH">
    <w:p w14:paraId="19A071F7" w14:textId="560408C2" w:rsidR="00205221" w:rsidRDefault="00205221">
      <w:pPr>
        <w:pStyle w:val="CommentText"/>
      </w:pPr>
      <w:r>
        <w:rPr>
          <w:rStyle w:val="CommentReference"/>
        </w:rPr>
        <w:annotationRef/>
      </w:r>
      <w:r>
        <w:t xml:space="preserve">How is equivalence determined for this </w:t>
      </w:r>
      <w:proofErr w:type="gramStart"/>
      <w:r>
        <w:t>type ?</w:t>
      </w:r>
      <w:proofErr w:type="gramEnd"/>
    </w:p>
  </w:comment>
  <w:comment w:id="82" w:author="Marc Hadley" w:date="2012-03-21T22:31:00Z" w:initials="MH">
    <w:p w14:paraId="395754F6" w14:textId="7C968E85" w:rsidR="00205221" w:rsidRDefault="00205221">
      <w:pPr>
        <w:pStyle w:val="CommentText"/>
      </w:pPr>
      <w:r>
        <w:rPr>
          <w:rStyle w:val="CommentReference"/>
        </w:rPr>
        <w:annotationRef/>
      </w:r>
      <w:r>
        <w:t xml:space="preserve">The XSLT that converts from i2b2 XML doesn’t use this element, instead each data criteria has an embedded </w:t>
      </w:r>
      <w:proofErr w:type="spellStart"/>
      <w:r>
        <w:t>effectiveTime</w:t>
      </w:r>
      <w:proofErr w:type="spellEnd"/>
      <w:r>
        <w:t xml:space="preserve"> element. </w:t>
      </w:r>
    </w:p>
  </w:comment>
  <w:comment w:id="83" w:author="Boone, Keith W (GE Healthcare)" w:date="2012-03-21T22:31:00Z" w:initials="KWB">
    <w:p w14:paraId="234B8556" w14:textId="77777777" w:rsidR="00205221" w:rsidRDefault="00205221">
      <w:pPr>
        <w:pStyle w:val="CommentText"/>
      </w:pPr>
      <w:r>
        <w:rPr>
          <w:rStyle w:val="CommentReference"/>
        </w:rPr>
        <w:annotationRef/>
      </w:r>
      <w:r>
        <w:t>This is the default behavior, change this to another example.</w:t>
      </w:r>
    </w:p>
  </w:comment>
  <w:comment w:id="90" w:author="Marc Hadley" w:date="2012-03-21T22:31:00Z" w:initials="MH">
    <w:p w14:paraId="6E0B4642" w14:textId="009D8AE4" w:rsidR="001E4F89" w:rsidRDefault="001E4F89">
      <w:pPr>
        <w:pStyle w:val="CommentText"/>
      </w:pPr>
      <w:r>
        <w:rPr>
          <w:rStyle w:val="CommentReference"/>
        </w:rPr>
        <w:annotationRef/>
      </w:r>
      <w:r>
        <w:t>The meaning of many of these are not clear, please rephrase and give examples. Suggest using a common example of, say, five events and then showing the expected resulting set of events after applying each constraint.</w:t>
      </w:r>
    </w:p>
  </w:comment>
  <w:comment w:id="157" w:author="Marc Hadley" w:date="2012-03-21T22:31:00Z" w:initials="MH">
    <w:p w14:paraId="21EC407B" w14:textId="645197DD" w:rsidR="00205221" w:rsidRDefault="00205221">
      <w:pPr>
        <w:pStyle w:val="CommentText"/>
      </w:pPr>
      <w:r>
        <w:rPr>
          <w:rStyle w:val="CommentReference"/>
        </w:rPr>
        <w:annotationRef/>
      </w:r>
      <w:r>
        <w:t xml:space="preserve">How do you differentiate between value or date </w:t>
      </w:r>
      <w:proofErr w:type="gramStart"/>
      <w:r>
        <w:t>order ?</w:t>
      </w:r>
      <w:proofErr w:type="gramEnd"/>
    </w:p>
  </w:comment>
  <w:comment w:id="167" w:author="Marc Hadley" w:date="2012-03-21T22:31:00Z" w:initials="MH">
    <w:p w14:paraId="293BE542" w14:textId="4FA1F368" w:rsidR="00205221" w:rsidRDefault="00205221">
      <w:pPr>
        <w:pStyle w:val="CommentText"/>
      </w:pPr>
      <w:r>
        <w:rPr>
          <w:rStyle w:val="CommentReference"/>
        </w:rPr>
        <w:annotationRef/>
      </w:r>
      <w:r>
        <w:t xml:space="preserve">These just look like useless boilerplate, can we omit </w:t>
      </w:r>
      <w:proofErr w:type="gramStart"/>
      <w:r>
        <w:t>them ?</w:t>
      </w:r>
      <w:proofErr w:type="gramEnd"/>
      <w:r w:rsidR="001E4F89">
        <w:t xml:space="preserve">  Cannot omit them if you want to support referential integrity.  But you could </w:t>
      </w:r>
      <w:proofErr w:type="spellStart"/>
      <w:r w:rsidR="001E4F89">
        <w:t>xi</w:t>
      </w:r>
      <w:proofErr w:type="gramStart"/>
      <w:r w:rsidR="001E4F89">
        <w:t>:include</w:t>
      </w:r>
      <w:proofErr w:type="spellEnd"/>
      <w:proofErr w:type="gramEnd"/>
      <w:r w:rsidR="001E4F89">
        <w:t xml:space="preserve"> them from a separate resource that was widely known to contain this content.  That way you could just “ignore” it, but XML processors wouldn’t complain so much about referential integrity tests in the schema.</w:t>
      </w:r>
    </w:p>
  </w:comment>
  <w:comment w:id="168" w:author="Boone, Keith W (GE Healthcare)" w:date="2012-03-21T22:31:00Z" w:initials="KWB">
    <w:p w14:paraId="2346ECBD" w14:textId="77777777" w:rsidR="00205221" w:rsidRDefault="00205221">
      <w:pPr>
        <w:pStyle w:val="CommentText"/>
      </w:pPr>
      <w:r>
        <w:rPr>
          <w:rStyle w:val="CommentReference"/>
        </w:rPr>
        <w:annotationRef/>
      </w:r>
      <w:r>
        <w:t xml:space="preserve">It isn’t clear whether URN is allowed in </w:t>
      </w:r>
      <w:proofErr w:type="spellStart"/>
      <w:r>
        <w:t>xi</w:t>
      </w:r>
      <w:proofErr w:type="gramStart"/>
      <w:r>
        <w:t>:include</w:t>
      </w:r>
      <w:proofErr w:type="spellEnd"/>
      <w:proofErr w:type="gramEnd"/>
      <w:r>
        <w:t>.  It is preferable to an http: URL because it prevents automatic retrieval from the web, and forces people to think during implementation.  You don’t want to just go to the web for this file.</w:t>
      </w:r>
    </w:p>
  </w:comment>
  <w:comment w:id="169" w:author="Marc Hadley" w:date="2012-03-21T22:31:00Z" w:initials="MH">
    <w:p w14:paraId="60E42629" w14:textId="23B60EA6" w:rsidR="00205221" w:rsidRDefault="00205221">
      <w:pPr>
        <w:pStyle w:val="CommentText"/>
      </w:pPr>
      <w:r>
        <w:rPr>
          <w:rStyle w:val="CommentReference"/>
        </w:rPr>
        <w:annotationRef/>
      </w:r>
      <w:r>
        <w:t xml:space="preserve">Something </w:t>
      </w:r>
      <w:proofErr w:type="gramStart"/>
      <w:r>
        <w:t>missing ?</w:t>
      </w:r>
      <w:proofErr w:type="gramEnd"/>
    </w:p>
  </w:comment>
  <w:comment w:id="170" w:author="Boone, Keith W (GE Healthcare)" w:date="2012-03-21T22:31:00Z" w:initials="KWB">
    <w:p w14:paraId="1303C9BB" w14:textId="0846ACDF" w:rsidR="001E4F89" w:rsidRDefault="001E4F89">
      <w:pPr>
        <w:pStyle w:val="CommentText"/>
      </w:pPr>
      <w:r>
        <w:rPr>
          <w:rStyle w:val="CommentReference"/>
        </w:rPr>
        <w:annotationRef/>
      </w:r>
      <w:r>
        <w:t>I’m sure there is, but I don’t remember what.  It will come to 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7F6C0" w14:textId="77777777" w:rsidR="00173945" w:rsidRDefault="00173945" w:rsidP="00BB5681">
      <w:pPr>
        <w:spacing w:after="0" w:line="240" w:lineRule="auto"/>
      </w:pPr>
      <w:r>
        <w:separator/>
      </w:r>
    </w:p>
  </w:endnote>
  <w:endnote w:type="continuationSeparator" w:id="0">
    <w:p w14:paraId="3198A52A" w14:textId="77777777" w:rsidR="00173945" w:rsidRDefault="00173945" w:rsidP="00BB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altName w:val="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454AC" w14:textId="77777777" w:rsidR="00173945" w:rsidRDefault="00173945" w:rsidP="00BB5681">
      <w:pPr>
        <w:spacing w:after="0" w:line="240" w:lineRule="auto"/>
      </w:pPr>
      <w:r>
        <w:separator/>
      </w:r>
    </w:p>
  </w:footnote>
  <w:footnote w:type="continuationSeparator" w:id="0">
    <w:p w14:paraId="06D81489" w14:textId="77777777" w:rsidR="00173945" w:rsidRDefault="00173945" w:rsidP="00BB5681">
      <w:pPr>
        <w:spacing w:after="0" w:line="240" w:lineRule="auto"/>
      </w:pPr>
      <w:r>
        <w:continuationSeparator/>
      </w:r>
    </w:p>
  </w:footnote>
  <w:footnote w:id="1">
    <w:p w14:paraId="4A98F940" w14:textId="0F6D9395" w:rsidR="00BB5681" w:rsidRDefault="00BB5681">
      <w:pPr>
        <w:pStyle w:val="FootnoteText"/>
      </w:pPr>
      <w:ins w:id="50" w:author="Boone, Keith W (GE Healthcare)" w:date="2012-03-21T22:19:00Z">
        <w:r>
          <w:rPr>
            <w:rStyle w:val="FootnoteReference"/>
          </w:rPr>
          <w:footnoteRef/>
        </w:r>
        <w:r>
          <w:t xml:space="preserve"> </w:t>
        </w:r>
        <w:proofErr w:type="spellStart"/>
        <w:r>
          <w:t>SubstanceAdministration</w:t>
        </w:r>
        <w:proofErr w:type="spellEnd"/>
        <w:r>
          <w:t xml:space="preserve"> is for administration of the medication, supply for ordering a quantity of it for a patient</w:t>
        </w:r>
      </w:ins>
      <w:ins w:id="51" w:author="Boone, Keith W (GE Healthcare)" w:date="2012-03-21T22:20:00Z">
        <w:r>
          <w:t xml:space="preserve"> (e.g., for self-administration).</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trackRevisions/>
  <w:defaultTabStop w:val="18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CD6"/>
    <w:rsid w:val="00027FB0"/>
    <w:rsid w:val="000334CA"/>
    <w:rsid w:val="00034392"/>
    <w:rsid w:val="00041C5E"/>
    <w:rsid w:val="00042556"/>
    <w:rsid w:val="000556B1"/>
    <w:rsid w:val="00072108"/>
    <w:rsid w:val="00072A4E"/>
    <w:rsid w:val="000C2A3D"/>
    <w:rsid w:val="000D4721"/>
    <w:rsid w:val="000E7274"/>
    <w:rsid w:val="00120346"/>
    <w:rsid w:val="00120C51"/>
    <w:rsid w:val="00141052"/>
    <w:rsid w:val="001556F5"/>
    <w:rsid w:val="00173636"/>
    <w:rsid w:val="00173945"/>
    <w:rsid w:val="0019704A"/>
    <w:rsid w:val="001E4F89"/>
    <w:rsid w:val="001F3BB4"/>
    <w:rsid w:val="002009A7"/>
    <w:rsid w:val="00205221"/>
    <w:rsid w:val="0022787C"/>
    <w:rsid w:val="00231669"/>
    <w:rsid w:val="002408E5"/>
    <w:rsid w:val="00256015"/>
    <w:rsid w:val="00291D66"/>
    <w:rsid w:val="00296B6A"/>
    <w:rsid w:val="002B3341"/>
    <w:rsid w:val="002B4FA8"/>
    <w:rsid w:val="002C3F11"/>
    <w:rsid w:val="002D7FCA"/>
    <w:rsid w:val="002F45EF"/>
    <w:rsid w:val="002F59AA"/>
    <w:rsid w:val="003142C8"/>
    <w:rsid w:val="00326B15"/>
    <w:rsid w:val="00327D87"/>
    <w:rsid w:val="00353730"/>
    <w:rsid w:val="00357064"/>
    <w:rsid w:val="00357F2B"/>
    <w:rsid w:val="003B097D"/>
    <w:rsid w:val="003B6CA7"/>
    <w:rsid w:val="003C145B"/>
    <w:rsid w:val="003C2795"/>
    <w:rsid w:val="003C5531"/>
    <w:rsid w:val="003D4FB7"/>
    <w:rsid w:val="003F5203"/>
    <w:rsid w:val="00431EC3"/>
    <w:rsid w:val="00435A8F"/>
    <w:rsid w:val="0045093D"/>
    <w:rsid w:val="00483446"/>
    <w:rsid w:val="004E1497"/>
    <w:rsid w:val="00524A1B"/>
    <w:rsid w:val="00526021"/>
    <w:rsid w:val="00536D3A"/>
    <w:rsid w:val="005941EF"/>
    <w:rsid w:val="0060041B"/>
    <w:rsid w:val="00634D5A"/>
    <w:rsid w:val="00674DEF"/>
    <w:rsid w:val="00691444"/>
    <w:rsid w:val="006A50CE"/>
    <w:rsid w:val="006D1AC3"/>
    <w:rsid w:val="006D35D4"/>
    <w:rsid w:val="007037B0"/>
    <w:rsid w:val="00724D59"/>
    <w:rsid w:val="00763F7A"/>
    <w:rsid w:val="007B772A"/>
    <w:rsid w:val="007C05FC"/>
    <w:rsid w:val="007C7E70"/>
    <w:rsid w:val="007F3667"/>
    <w:rsid w:val="007F6CA7"/>
    <w:rsid w:val="00820DD3"/>
    <w:rsid w:val="00835402"/>
    <w:rsid w:val="00851390"/>
    <w:rsid w:val="0088729E"/>
    <w:rsid w:val="008B2653"/>
    <w:rsid w:val="008B4118"/>
    <w:rsid w:val="008E17E7"/>
    <w:rsid w:val="008E31E9"/>
    <w:rsid w:val="008E7082"/>
    <w:rsid w:val="008F40A5"/>
    <w:rsid w:val="00901EDC"/>
    <w:rsid w:val="0094248A"/>
    <w:rsid w:val="0096519C"/>
    <w:rsid w:val="009A03C3"/>
    <w:rsid w:val="009A2E28"/>
    <w:rsid w:val="009F02EB"/>
    <w:rsid w:val="00A06B92"/>
    <w:rsid w:val="00A37C4F"/>
    <w:rsid w:val="00A70DEA"/>
    <w:rsid w:val="00A95466"/>
    <w:rsid w:val="00AB4954"/>
    <w:rsid w:val="00AB49A4"/>
    <w:rsid w:val="00AC12E9"/>
    <w:rsid w:val="00AD68A9"/>
    <w:rsid w:val="00B01562"/>
    <w:rsid w:val="00B9249B"/>
    <w:rsid w:val="00BA71E8"/>
    <w:rsid w:val="00BB02EF"/>
    <w:rsid w:val="00BB5681"/>
    <w:rsid w:val="00BD79FD"/>
    <w:rsid w:val="00BE3971"/>
    <w:rsid w:val="00C05EE5"/>
    <w:rsid w:val="00C11AE4"/>
    <w:rsid w:val="00C43D26"/>
    <w:rsid w:val="00C500F1"/>
    <w:rsid w:val="00C522F9"/>
    <w:rsid w:val="00C73610"/>
    <w:rsid w:val="00CB3F5F"/>
    <w:rsid w:val="00CC0D01"/>
    <w:rsid w:val="00CC267F"/>
    <w:rsid w:val="00CC36C7"/>
    <w:rsid w:val="00CC77BE"/>
    <w:rsid w:val="00CE3594"/>
    <w:rsid w:val="00D03AC2"/>
    <w:rsid w:val="00D173E1"/>
    <w:rsid w:val="00D17967"/>
    <w:rsid w:val="00D3311C"/>
    <w:rsid w:val="00D34CB8"/>
    <w:rsid w:val="00D517FD"/>
    <w:rsid w:val="00DC1A76"/>
    <w:rsid w:val="00DE1B57"/>
    <w:rsid w:val="00E031DD"/>
    <w:rsid w:val="00E2090D"/>
    <w:rsid w:val="00E532D0"/>
    <w:rsid w:val="00E64573"/>
    <w:rsid w:val="00E659AD"/>
    <w:rsid w:val="00E808D6"/>
    <w:rsid w:val="00EB4E73"/>
    <w:rsid w:val="00EE3788"/>
    <w:rsid w:val="00EE3A5D"/>
    <w:rsid w:val="00EF5CD6"/>
    <w:rsid w:val="00F100D9"/>
    <w:rsid w:val="00F23103"/>
    <w:rsid w:val="00F353DF"/>
    <w:rsid w:val="00F66ED9"/>
    <w:rsid w:val="00F74288"/>
    <w:rsid w:val="00F872D6"/>
    <w:rsid w:val="00FB47C5"/>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8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A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3A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73636"/>
    <w:pPr>
      <w:pBdr>
        <w:top w:val="single" w:sz="4" w:space="1" w:color="auto"/>
        <w:left w:val="single" w:sz="4" w:space="4" w:color="auto"/>
        <w:bottom w:val="single" w:sz="4" w:space="1" w:color="auto"/>
        <w:right w:val="single" w:sz="4" w:space="4" w:color="auto"/>
      </w:pBdr>
      <w:spacing w:after="100" w:afterAutospacing="1" w:line="240" w:lineRule="auto"/>
      <w:contextualSpacing/>
    </w:pPr>
    <w:rPr>
      <w:rFonts w:ascii="Courier New" w:hAnsi="Courier New" w:cs="Courier New"/>
      <w:noProof/>
      <w:sz w:val="16"/>
      <w:szCs w:val="16"/>
    </w:rPr>
  </w:style>
  <w:style w:type="table" w:styleId="TableGrid">
    <w:name w:val="Table Grid"/>
    <w:basedOn w:val="TableNormal"/>
    <w:uiPriority w:val="59"/>
    <w:rsid w:val="00EF5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E3A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3A5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556F5"/>
    <w:rPr>
      <w:rFonts w:ascii="Courier New" w:eastAsia="Times New Roman" w:hAnsi="Courier New" w:cs="Courier New"/>
      <w:sz w:val="20"/>
      <w:szCs w:val="20"/>
    </w:rPr>
  </w:style>
  <w:style w:type="character" w:styleId="Strong">
    <w:name w:val="Strong"/>
    <w:basedOn w:val="DefaultParagraphFont"/>
    <w:uiPriority w:val="22"/>
    <w:qFormat/>
    <w:rsid w:val="0096519C"/>
    <w:rPr>
      <w:b/>
      <w:bCs/>
    </w:rPr>
  </w:style>
  <w:style w:type="character" w:customStyle="1" w:styleId="apple-converted-space">
    <w:name w:val="apple-converted-space"/>
    <w:basedOn w:val="DefaultParagraphFont"/>
    <w:rsid w:val="0096519C"/>
  </w:style>
  <w:style w:type="character" w:styleId="Hyperlink">
    <w:name w:val="Hyperlink"/>
    <w:basedOn w:val="DefaultParagraphFont"/>
    <w:uiPriority w:val="99"/>
    <w:semiHidden/>
    <w:unhideWhenUsed/>
    <w:rsid w:val="0096519C"/>
    <w:rPr>
      <w:color w:val="0000FF"/>
      <w:u w:val="single"/>
    </w:rPr>
  </w:style>
  <w:style w:type="paragraph" w:customStyle="1" w:styleId="vocdesc">
    <w:name w:val="vocdesc"/>
    <w:basedOn w:val="Normal"/>
    <w:rsid w:val="00965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8344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91D66"/>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63F7A"/>
    <w:rPr>
      <w:sz w:val="16"/>
      <w:szCs w:val="16"/>
    </w:rPr>
  </w:style>
  <w:style w:type="paragraph" w:styleId="CommentText">
    <w:name w:val="annotation text"/>
    <w:basedOn w:val="Normal"/>
    <w:link w:val="CommentTextChar"/>
    <w:uiPriority w:val="99"/>
    <w:semiHidden/>
    <w:unhideWhenUsed/>
    <w:rsid w:val="00763F7A"/>
    <w:pPr>
      <w:spacing w:line="240" w:lineRule="auto"/>
    </w:pPr>
    <w:rPr>
      <w:sz w:val="20"/>
      <w:szCs w:val="20"/>
    </w:rPr>
  </w:style>
  <w:style w:type="character" w:customStyle="1" w:styleId="CommentTextChar">
    <w:name w:val="Comment Text Char"/>
    <w:basedOn w:val="DefaultParagraphFont"/>
    <w:link w:val="CommentText"/>
    <w:uiPriority w:val="99"/>
    <w:semiHidden/>
    <w:rsid w:val="00763F7A"/>
    <w:rPr>
      <w:sz w:val="20"/>
      <w:szCs w:val="20"/>
    </w:rPr>
  </w:style>
  <w:style w:type="paragraph" w:styleId="CommentSubject">
    <w:name w:val="annotation subject"/>
    <w:basedOn w:val="CommentText"/>
    <w:next w:val="CommentText"/>
    <w:link w:val="CommentSubjectChar"/>
    <w:uiPriority w:val="99"/>
    <w:semiHidden/>
    <w:unhideWhenUsed/>
    <w:rsid w:val="00763F7A"/>
    <w:rPr>
      <w:b/>
      <w:bCs/>
    </w:rPr>
  </w:style>
  <w:style w:type="character" w:customStyle="1" w:styleId="CommentSubjectChar">
    <w:name w:val="Comment Subject Char"/>
    <w:basedOn w:val="CommentTextChar"/>
    <w:link w:val="CommentSubject"/>
    <w:uiPriority w:val="99"/>
    <w:semiHidden/>
    <w:rsid w:val="00763F7A"/>
    <w:rPr>
      <w:b/>
      <w:bCs/>
      <w:sz w:val="20"/>
      <w:szCs w:val="20"/>
    </w:rPr>
  </w:style>
  <w:style w:type="paragraph" w:styleId="BalloonText">
    <w:name w:val="Balloon Text"/>
    <w:basedOn w:val="Normal"/>
    <w:link w:val="BalloonTextChar"/>
    <w:uiPriority w:val="99"/>
    <w:semiHidden/>
    <w:unhideWhenUsed/>
    <w:rsid w:val="0076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7A"/>
    <w:rPr>
      <w:rFonts w:ascii="Tahoma" w:hAnsi="Tahoma" w:cs="Tahoma"/>
      <w:sz w:val="16"/>
      <w:szCs w:val="16"/>
    </w:rPr>
  </w:style>
  <w:style w:type="paragraph" w:styleId="FootnoteText">
    <w:name w:val="footnote text"/>
    <w:basedOn w:val="Normal"/>
    <w:link w:val="FootnoteTextChar"/>
    <w:uiPriority w:val="99"/>
    <w:semiHidden/>
    <w:unhideWhenUsed/>
    <w:rsid w:val="00BB56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681"/>
    <w:rPr>
      <w:sz w:val="20"/>
      <w:szCs w:val="20"/>
    </w:rPr>
  </w:style>
  <w:style w:type="character" w:styleId="FootnoteReference">
    <w:name w:val="footnote reference"/>
    <w:basedOn w:val="DefaultParagraphFont"/>
    <w:uiPriority w:val="99"/>
    <w:semiHidden/>
    <w:unhideWhenUsed/>
    <w:rsid w:val="00BB56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A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3A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73636"/>
    <w:pPr>
      <w:pBdr>
        <w:top w:val="single" w:sz="4" w:space="1" w:color="auto"/>
        <w:left w:val="single" w:sz="4" w:space="4" w:color="auto"/>
        <w:bottom w:val="single" w:sz="4" w:space="1" w:color="auto"/>
        <w:right w:val="single" w:sz="4" w:space="4" w:color="auto"/>
      </w:pBdr>
      <w:spacing w:after="100" w:afterAutospacing="1" w:line="240" w:lineRule="auto"/>
      <w:contextualSpacing/>
    </w:pPr>
    <w:rPr>
      <w:rFonts w:ascii="Courier New" w:hAnsi="Courier New" w:cs="Courier New"/>
      <w:noProof/>
      <w:sz w:val="16"/>
      <w:szCs w:val="16"/>
    </w:rPr>
  </w:style>
  <w:style w:type="table" w:styleId="TableGrid">
    <w:name w:val="Table Grid"/>
    <w:basedOn w:val="TableNormal"/>
    <w:uiPriority w:val="59"/>
    <w:rsid w:val="00EF5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E3A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3A5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556F5"/>
    <w:rPr>
      <w:rFonts w:ascii="Courier New" w:eastAsia="Times New Roman" w:hAnsi="Courier New" w:cs="Courier New"/>
      <w:sz w:val="20"/>
      <w:szCs w:val="20"/>
    </w:rPr>
  </w:style>
  <w:style w:type="character" w:styleId="Strong">
    <w:name w:val="Strong"/>
    <w:basedOn w:val="DefaultParagraphFont"/>
    <w:uiPriority w:val="22"/>
    <w:qFormat/>
    <w:rsid w:val="0096519C"/>
    <w:rPr>
      <w:b/>
      <w:bCs/>
    </w:rPr>
  </w:style>
  <w:style w:type="character" w:customStyle="1" w:styleId="apple-converted-space">
    <w:name w:val="apple-converted-space"/>
    <w:basedOn w:val="DefaultParagraphFont"/>
    <w:rsid w:val="0096519C"/>
  </w:style>
  <w:style w:type="character" w:styleId="Hyperlink">
    <w:name w:val="Hyperlink"/>
    <w:basedOn w:val="DefaultParagraphFont"/>
    <w:uiPriority w:val="99"/>
    <w:semiHidden/>
    <w:unhideWhenUsed/>
    <w:rsid w:val="0096519C"/>
    <w:rPr>
      <w:color w:val="0000FF"/>
      <w:u w:val="single"/>
    </w:rPr>
  </w:style>
  <w:style w:type="paragraph" w:customStyle="1" w:styleId="vocdesc">
    <w:name w:val="vocdesc"/>
    <w:basedOn w:val="Normal"/>
    <w:rsid w:val="009651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8344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91D66"/>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763F7A"/>
    <w:rPr>
      <w:sz w:val="16"/>
      <w:szCs w:val="16"/>
    </w:rPr>
  </w:style>
  <w:style w:type="paragraph" w:styleId="CommentText">
    <w:name w:val="annotation text"/>
    <w:basedOn w:val="Normal"/>
    <w:link w:val="CommentTextChar"/>
    <w:uiPriority w:val="99"/>
    <w:semiHidden/>
    <w:unhideWhenUsed/>
    <w:rsid w:val="00763F7A"/>
    <w:pPr>
      <w:spacing w:line="240" w:lineRule="auto"/>
    </w:pPr>
    <w:rPr>
      <w:sz w:val="20"/>
      <w:szCs w:val="20"/>
    </w:rPr>
  </w:style>
  <w:style w:type="character" w:customStyle="1" w:styleId="CommentTextChar">
    <w:name w:val="Comment Text Char"/>
    <w:basedOn w:val="DefaultParagraphFont"/>
    <w:link w:val="CommentText"/>
    <w:uiPriority w:val="99"/>
    <w:semiHidden/>
    <w:rsid w:val="00763F7A"/>
    <w:rPr>
      <w:sz w:val="20"/>
      <w:szCs w:val="20"/>
    </w:rPr>
  </w:style>
  <w:style w:type="paragraph" w:styleId="CommentSubject">
    <w:name w:val="annotation subject"/>
    <w:basedOn w:val="CommentText"/>
    <w:next w:val="CommentText"/>
    <w:link w:val="CommentSubjectChar"/>
    <w:uiPriority w:val="99"/>
    <w:semiHidden/>
    <w:unhideWhenUsed/>
    <w:rsid w:val="00763F7A"/>
    <w:rPr>
      <w:b/>
      <w:bCs/>
    </w:rPr>
  </w:style>
  <w:style w:type="character" w:customStyle="1" w:styleId="CommentSubjectChar">
    <w:name w:val="Comment Subject Char"/>
    <w:basedOn w:val="CommentTextChar"/>
    <w:link w:val="CommentSubject"/>
    <w:uiPriority w:val="99"/>
    <w:semiHidden/>
    <w:rsid w:val="00763F7A"/>
    <w:rPr>
      <w:b/>
      <w:bCs/>
      <w:sz w:val="20"/>
      <w:szCs w:val="20"/>
    </w:rPr>
  </w:style>
  <w:style w:type="paragraph" w:styleId="BalloonText">
    <w:name w:val="Balloon Text"/>
    <w:basedOn w:val="Normal"/>
    <w:link w:val="BalloonTextChar"/>
    <w:uiPriority w:val="99"/>
    <w:semiHidden/>
    <w:unhideWhenUsed/>
    <w:rsid w:val="0076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7A"/>
    <w:rPr>
      <w:rFonts w:ascii="Tahoma" w:hAnsi="Tahoma" w:cs="Tahoma"/>
      <w:sz w:val="16"/>
      <w:szCs w:val="16"/>
    </w:rPr>
  </w:style>
  <w:style w:type="paragraph" w:styleId="FootnoteText">
    <w:name w:val="footnote text"/>
    <w:basedOn w:val="Normal"/>
    <w:link w:val="FootnoteTextChar"/>
    <w:uiPriority w:val="99"/>
    <w:semiHidden/>
    <w:unhideWhenUsed/>
    <w:rsid w:val="00BB56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681"/>
    <w:rPr>
      <w:sz w:val="20"/>
      <w:szCs w:val="20"/>
    </w:rPr>
  </w:style>
  <w:style w:type="character" w:styleId="FootnoteReference">
    <w:name w:val="footnote reference"/>
    <w:basedOn w:val="DefaultParagraphFont"/>
    <w:uiPriority w:val="99"/>
    <w:semiHidden/>
    <w:unhideWhenUsed/>
    <w:rsid w:val="00BB56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88878">
      <w:bodyDiv w:val="1"/>
      <w:marLeft w:val="0"/>
      <w:marRight w:val="0"/>
      <w:marTop w:val="0"/>
      <w:marBottom w:val="0"/>
      <w:divBdr>
        <w:top w:val="none" w:sz="0" w:space="0" w:color="auto"/>
        <w:left w:val="none" w:sz="0" w:space="0" w:color="auto"/>
        <w:bottom w:val="none" w:sz="0" w:space="0" w:color="auto"/>
        <w:right w:val="none" w:sz="0" w:space="0" w:color="auto"/>
      </w:divBdr>
    </w:div>
    <w:div w:id="18375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E7493-4151-40A0-A9D8-CBF195F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Boone, Keith W (GE Healthcare)</dc:creator>
  <cp:lastModifiedBy>Boone, Keith W (GE Healthcare)</cp:lastModifiedBy>
  <cp:revision>2</cp:revision>
  <dcterms:created xsi:type="dcterms:W3CDTF">2012-03-22T02:32:00Z</dcterms:created>
  <dcterms:modified xsi:type="dcterms:W3CDTF">2012-03-22T02:32:00Z</dcterms:modified>
</cp:coreProperties>
</file>